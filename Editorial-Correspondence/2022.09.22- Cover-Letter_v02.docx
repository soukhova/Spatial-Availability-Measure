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D3E7" w14:textId="568004F3" w:rsidR="00645198" w:rsidRPr="0004353C" w:rsidRDefault="006B2791" w:rsidP="00645198">
      <w:pPr>
        <w:ind w:left="709"/>
        <w:jc w:val="right"/>
        <w:rPr>
          <w:rFonts w:asciiTheme="minorHAnsi" w:hAnsiTheme="minorHAnsi" w:cstheme="minorHAnsi"/>
          <w:color w:val="A6A6A6" w:themeColor="background1" w:themeShade="A6"/>
          <w:szCs w:val="22"/>
        </w:rPr>
      </w:pPr>
      <w:r w:rsidRPr="0004353C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6597AC1" wp14:editId="0515ABD7">
            <wp:simplePos x="0" y="0"/>
            <wp:positionH relativeFrom="margin">
              <wp:align>left</wp:align>
            </wp:positionH>
            <wp:positionV relativeFrom="paragraph">
              <wp:posOffset>488</wp:posOffset>
            </wp:positionV>
            <wp:extent cx="2162810" cy="544830"/>
            <wp:effectExtent l="0" t="0" r="8890" b="7620"/>
            <wp:wrapSquare wrapText="bothSides"/>
            <wp:docPr id="4" name="Picture 4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198" w:rsidRPr="0004353C">
        <w:rPr>
          <w:rFonts w:asciiTheme="minorHAnsi" w:hAnsiTheme="minorHAnsi" w:cstheme="minorHAnsi"/>
          <w:color w:val="A6A6A6" w:themeColor="background1" w:themeShade="A6"/>
          <w:szCs w:val="22"/>
        </w:rPr>
        <w:t xml:space="preserve">Department of </w:t>
      </w:r>
      <w:r w:rsidR="00BA7D8F" w:rsidRPr="0004353C">
        <w:rPr>
          <w:rFonts w:asciiTheme="minorHAnsi" w:hAnsiTheme="minorHAnsi" w:cstheme="minorHAnsi"/>
          <w:color w:val="A6A6A6" w:themeColor="background1" w:themeShade="A6"/>
          <w:szCs w:val="22"/>
        </w:rPr>
        <w:t>Earth, Environment and Society</w:t>
      </w:r>
      <w:r w:rsidR="00645198" w:rsidRPr="0004353C">
        <w:rPr>
          <w:rFonts w:asciiTheme="minorHAnsi" w:hAnsiTheme="minorHAnsi" w:cstheme="minorHAnsi"/>
          <w:color w:val="A6A6A6" w:themeColor="background1" w:themeShade="A6"/>
          <w:szCs w:val="22"/>
        </w:rPr>
        <w:t xml:space="preserve">, Faculty of </w:t>
      </w:r>
      <w:r w:rsidR="00BA7D8F" w:rsidRPr="0004353C">
        <w:rPr>
          <w:rFonts w:asciiTheme="minorHAnsi" w:hAnsiTheme="minorHAnsi" w:cstheme="minorHAnsi"/>
          <w:color w:val="A6A6A6" w:themeColor="background1" w:themeShade="A6"/>
          <w:szCs w:val="22"/>
        </w:rPr>
        <w:t>Science</w:t>
      </w:r>
    </w:p>
    <w:p w14:paraId="5478280C" w14:textId="77777777" w:rsidR="00645198" w:rsidRPr="0004353C" w:rsidRDefault="00645198" w:rsidP="00645198">
      <w:pPr>
        <w:ind w:left="709"/>
        <w:jc w:val="right"/>
        <w:rPr>
          <w:rFonts w:asciiTheme="minorHAnsi" w:hAnsiTheme="minorHAnsi" w:cstheme="minorHAnsi"/>
          <w:color w:val="A6A6A6" w:themeColor="background1" w:themeShade="A6"/>
        </w:rPr>
      </w:pPr>
      <w:r w:rsidRPr="0004353C">
        <w:rPr>
          <w:rFonts w:asciiTheme="minorHAnsi" w:hAnsiTheme="minorHAnsi" w:cstheme="minorHAnsi"/>
          <w:color w:val="A6A6A6" w:themeColor="background1" w:themeShade="A6"/>
          <w:szCs w:val="22"/>
        </w:rPr>
        <w:t xml:space="preserve">McMaster University, </w:t>
      </w:r>
      <w:r w:rsidRPr="0004353C">
        <w:rPr>
          <w:rFonts w:asciiTheme="minorHAnsi" w:hAnsiTheme="minorHAnsi" w:cstheme="minorHAnsi"/>
          <w:color w:val="A6A6A6" w:themeColor="background1" w:themeShade="A6"/>
        </w:rPr>
        <w:t>1280 Main Street West</w:t>
      </w:r>
    </w:p>
    <w:p w14:paraId="7DB337A2" w14:textId="62E87677" w:rsidR="00645198" w:rsidRPr="0004353C" w:rsidRDefault="00645198" w:rsidP="00645198">
      <w:pPr>
        <w:jc w:val="right"/>
        <w:rPr>
          <w:rFonts w:asciiTheme="minorHAnsi" w:hAnsiTheme="minorHAnsi" w:cstheme="minorHAnsi"/>
          <w:color w:val="A6A6A6" w:themeColor="background1" w:themeShade="A6"/>
        </w:rPr>
      </w:pPr>
      <w:r w:rsidRPr="0004353C">
        <w:rPr>
          <w:rFonts w:asciiTheme="minorHAnsi" w:hAnsiTheme="minorHAnsi" w:cstheme="minorHAnsi"/>
          <w:color w:val="A6A6A6" w:themeColor="background1" w:themeShade="A6"/>
        </w:rPr>
        <w:t>Hamilton, Ontario, Canada, L8S 4L7</w:t>
      </w:r>
    </w:p>
    <w:p w14:paraId="09EDCAD7" w14:textId="2F56288D" w:rsidR="00645198" w:rsidRPr="0004353C" w:rsidRDefault="00645198" w:rsidP="00645198">
      <w:pPr>
        <w:ind w:left="709"/>
        <w:jc w:val="right"/>
        <w:rPr>
          <w:rFonts w:asciiTheme="minorHAnsi" w:hAnsiTheme="minorHAnsi" w:cstheme="minorHAnsi"/>
          <w:szCs w:val="22"/>
        </w:rPr>
      </w:pPr>
    </w:p>
    <w:p w14:paraId="1005B5A7" w14:textId="77777777" w:rsidR="00F97BFC" w:rsidRPr="0004353C" w:rsidRDefault="00F97BFC" w:rsidP="00A2564D">
      <w:pPr>
        <w:jc w:val="both"/>
        <w:rPr>
          <w:rFonts w:asciiTheme="minorHAnsi" w:hAnsiTheme="minorHAnsi" w:cstheme="minorHAnsi"/>
          <w:sz w:val="24"/>
          <w:szCs w:val="24"/>
          <w:lang w:val="en-CA"/>
        </w:rPr>
      </w:pPr>
    </w:p>
    <w:p w14:paraId="1AA46D26" w14:textId="3657697C" w:rsidR="001F0AFB" w:rsidRPr="0004353C" w:rsidRDefault="00E37CD0" w:rsidP="00A2564D">
      <w:pPr>
        <w:jc w:val="both"/>
        <w:rPr>
          <w:rFonts w:asciiTheme="minorHAnsi" w:hAnsiTheme="minorHAnsi" w:cstheme="minorHAnsi"/>
          <w:sz w:val="24"/>
          <w:szCs w:val="24"/>
          <w:lang w:val="en-CA"/>
        </w:rPr>
      </w:pPr>
      <w:r w:rsidRPr="0004353C">
        <w:rPr>
          <w:rFonts w:asciiTheme="minorHAnsi" w:hAnsiTheme="minorHAnsi" w:cstheme="minorHAnsi"/>
          <w:sz w:val="24"/>
          <w:szCs w:val="24"/>
          <w:lang w:val="en-CA"/>
        </w:rPr>
        <w:t xml:space="preserve">September </w:t>
      </w:r>
      <w:r w:rsidR="00E755DB">
        <w:rPr>
          <w:rFonts w:asciiTheme="minorHAnsi" w:hAnsiTheme="minorHAnsi" w:cstheme="minorHAnsi"/>
          <w:sz w:val="24"/>
          <w:szCs w:val="24"/>
          <w:lang w:val="en-CA"/>
        </w:rPr>
        <w:t>22nd</w:t>
      </w:r>
      <w:r w:rsidR="00A4030E" w:rsidRPr="0004353C">
        <w:rPr>
          <w:rFonts w:asciiTheme="minorHAnsi" w:hAnsiTheme="minorHAnsi" w:cstheme="minorHAnsi"/>
          <w:sz w:val="24"/>
          <w:szCs w:val="24"/>
          <w:lang w:val="en-CA"/>
        </w:rPr>
        <w:t>, 2022</w:t>
      </w:r>
    </w:p>
    <w:p w14:paraId="5D5FA530" w14:textId="77777777" w:rsidR="00BA7D8F" w:rsidRPr="0004353C" w:rsidRDefault="00BA7D8F" w:rsidP="00BD41D6">
      <w:pPr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</w:p>
    <w:p w14:paraId="63109E33" w14:textId="4CEB34D8" w:rsidR="00FA6E90" w:rsidRPr="0004353C" w:rsidRDefault="00216782" w:rsidP="00BD41D6">
      <w:pPr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  <w:r w:rsidRPr="0004353C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Dear </w:t>
      </w:r>
      <w:r w:rsidR="00F95E1A" w:rsidRPr="0004353C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Dr. Emily </w:t>
      </w:r>
      <w:proofErr w:type="spellStart"/>
      <w:r w:rsidR="00F95E1A" w:rsidRPr="0004353C">
        <w:rPr>
          <w:rFonts w:asciiTheme="minorHAnsi" w:hAnsiTheme="minorHAnsi" w:cstheme="minorHAnsi"/>
          <w:b/>
          <w:bCs/>
          <w:sz w:val="24"/>
          <w:szCs w:val="24"/>
          <w:lang w:val="en-CA"/>
        </w:rPr>
        <w:t>Chenette</w:t>
      </w:r>
      <w:proofErr w:type="spellEnd"/>
      <w:r w:rsidR="00BA7D8F" w:rsidRPr="0004353C">
        <w:rPr>
          <w:rFonts w:asciiTheme="minorHAnsi" w:hAnsiTheme="minorHAnsi" w:cstheme="minorHAnsi"/>
          <w:b/>
          <w:bCs/>
          <w:sz w:val="24"/>
          <w:szCs w:val="24"/>
          <w:lang w:val="en-CA"/>
        </w:rPr>
        <w:t>,</w:t>
      </w:r>
    </w:p>
    <w:p w14:paraId="52FC1229" w14:textId="60B6BEE1" w:rsidR="009B24F1" w:rsidRPr="0004353C" w:rsidRDefault="009B24F1" w:rsidP="009B24F1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i/>
          <w:iCs/>
          <w:sz w:val="24"/>
          <w:szCs w:val="24"/>
          <w:lang w:val="en-CA"/>
        </w:rPr>
      </w:pPr>
      <w:r w:rsidRPr="0004353C">
        <w:rPr>
          <w:rFonts w:asciiTheme="minorHAnsi" w:hAnsiTheme="minorHAnsi" w:cstheme="minorHAnsi"/>
          <w:i/>
          <w:iCs/>
          <w:sz w:val="24"/>
          <w:szCs w:val="24"/>
          <w:lang w:val="en-CA"/>
        </w:rPr>
        <w:t xml:space="preserve">Editor-in-Chief, </w:t>
      </w:r>
      <w:r w:rsidR="006E4E17" w:rsidRPr="0004353C">
        <w:rPr>
          <w:rFonts w:asciiTheme="minorHAnsi" w:hAnsiTheme="minorHAnsi" w:cstheme="minorHAnsi"/>
          <w:i/>
          <w:iCs/>
          <w:sz w:val="24"/>
          <w:szCs w:val="24"/>
          <w:lang w:val="en-CA"/>
        </w:rPr>
        <w:t>PLOS ONE</w:t>
      </w:r>
    </w:p>
    <w:p w14:paraId="39D7F311" w14:textId="77777777" w:rsidR="00BA7D8F" w:rsidRPr="0004353C" w:rsidRDefault="00BA7D8F" w:rsidP="00F738FE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</w:p>
    <w:p w14:paraId="5309E508" w14:textId="6CC767D5" w:rsidR="00BA7D8F" w:rsidRPr="0004353C" w:rsidRDefault="00BA7D8F" w:rsidP="00F738FE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  <w:bookmarkStart w:id="0" w:name="_Hlk99656556"/>
      <w:r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This letter is submitted in support of the research paper </w:t>
      </w:r>
      <w:r w:rsidRPr="0004353C">
        <w:rPr>
          <w:rFonts w:asciiTheme="minorHAnsi" w:hAnsiTheme="minorHAnsi" w:cstheme="minorHAnsi"/>
          <w:b/>
          <w:bCs/>
          <w:i/>
          <w:iCs/>
          <w:sz w:val="22"/>
          <w:szCs w:val="22"/>
          <w:lang w:val="en-CA"/>
        </w:rPr>
        <w:t xml:space="preserve">Introducing spatial availability, a singly-constrained </w:t>
      </w:r>
      <w:r w:rsidR="006E4E17" w:rsidRPr="0004353C">
        <w:rPr>
          <w:rFonts w:asciiTheme="minorHAnsi" w:hAnsiTheme="minorHAnsi" w:cstheme="minorHAnsi"/>
          <w:b/>
          <w:bCs/>
          <w:i/>
          <w:iCs/>
          <w:sz w:val="22"/>
          <w:szCs w:val="22"/>
          <w:lang w:val="en-CA"/>
        </w:rPr>
        <w:t>measure of competitive accessibility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>. I am the lead and corresponding author</w:t>
      </w:r>
      <w:r w:rsidR="00494A62" w:rsidRPr="0004353C">
        <w:rPr>
          <w:rFonts w:asciiTheme="minorHAnsi" w:hAnsiTheme="minorHAnsi" w:cstheme="minorHAnsi"/>
          <w:sz w:val="22"/>
          <w:szCs w:val="22"/>
          <w:lang w:val="en-CA"/>
        </w:rPr>
        <w:t>,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and a doctoral graduate student in the School of Earth, Environment and Society at McMaster University. The co-authors are Prof.</w:t>
      </w:r>
      <w:r w:rsidR="006B2791"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>Antonio Paez, from the School of Earth, Environment and Society at McMaster University, Prof. C</w:t>
      </w:r>
      <w:r w:rsidR="00E04AAC" w:rsidRPr="0004353C">
        <w:rPr>
          <w:rFonts w:asciiTheme="minorHAnsi" w:hAnsiTheme="minorHAnsi" w:cstheme="minorHAnsi"/>
          <w:sz w:val="22"/>
          <w:szCs w:val="22"/>
          <w:lang w:val="en-CA"/>
        </w:rPr>
        <w:t>hristopher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>. D. Higgins, from the Department of Geography &amp; Planning at University of Toronto Scarborough, and Prof. M</w:t>
      </w:r>
      <w:r w:rsidR="00E04AAC" w:rsidRPr="0004353C">
        <w:rPr>
          <w:rFonts w:asciiTheme="minorHAnsi" w:hAnsiTheme="minorHAnsi" w:cstheme="minorHAnsi"/>
          <w:sz w:val="22"/>
          <w:szCs w:val="22"/>
          <w:lang w:val="en-CA"/>
        </w:rPr>
        <w:t>oataz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Mohamed, from the Department of Civil Engineering at McMaster University. </w:t>
      </w:r>
    </w:p>
    <w:p w14:paraId="23318326" w14:textId="050AFCFE" w:rsidR="00751C57" w:rsidRDefault="00751C57" w:rsidP="00597D6D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 w:rsidRPr="0004353C">
        <w:rPr>
          <w:rFonts w:asciiTheme="minorHAnsi" w:hAnsiTheme="minorHAnsi" w:cstheme="minorHAnsi"/>
          <w:sz w:val="22"/>
          <w:szCs w:val="22"/>
          <w:lang w:val="en-CA"/>
        </w:rPr>
        <w:br/>
        <w:t>Thank you and the reviewers for all the valuable feedback. The following points have been changed:</w:t>
      </w:r>
    </w:p>
    <w:p w14:paraId="7D2746FA" w14:textId="67009502" w:rsidR="00751C57" w:rsidRDefault="00343A1D" w:rsidP="00F738FE">
      <w:pPr>
        <w:pStyle w:val="ListParagraph"/>
        <w:numPr>
          <w:ilvl w:val="0"/>
          <w:numId w:val="29"/>
        </w:numPr>
        <w:tabs>
          <w:tab w:val="left" w:pos="7660"/>
        </w:tabs>
        <w:spacing w:before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Modified the abstract to highlight the paper’s</w:t>
      </w:r>
      <w:r w:rsidR="00E61E00">
        <w:rPr>
          <w:rFonts w:asciiTheme="minorHAnsi" w:hAnsiTheme="minorHAnsi" w:cstheme="minorHAnsi"/>
          <w:sz w:val="22"/>
          <w:szCs w:val="22"/>
        </w:rPr>
        <w:t xml:space="preserve"> important</w:t>
      </w:r>
      <w:r>
        <w:rPr>
          <w:rFonts w:asciiTheme="minorHAnsi" w:hAnsiTheme="minorHAnsi" w:cstheme="minorHAnsi"/>
          <w:sz w:val="22"/>
          <w:szCs w:val="22"/>
        </w:rPr>
        <w:t xml:space="preserve"> contributions</w:t>
      </w:r>
      <w:r w:rsidR="00E755DB">
        <w:rPr>
          <w:rFonts w:asciiTheme="minorHAnsi" w:hAnsiTheme="minorHAnsi" w:cstheme="minorHAnsi"/>
          <w:sz w:val="22"/>
          <w:szCs w:val="22"/>
        </w:rPr>
        <w:t>;</w:t>
      </w:r>
    </w:p>
    <w:p w14:paraId="296904BE" w14:textId="5EC92E42" w:rsidR="00597D6D" w:rsidRDefault="00DD231E" w:rsidP="00F738FE">
      <w:pPr>
        <w:pStyle w:val="ListParagraph"/>
        <w:numPr>
          <w:ilvl w:val="0"/>
          <w:numId w:val="29"/>
        </w:numPr>
        <w:tabs>
          <w:tab w:val="left" w:pos="7660"/>
        </w:tabs>
        <w:spacing w:before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Clarified the article’s contribution within the Introduction and Conclusion sections</w:t>
      </w:r>
      <w:r w:rsidR="00E755DB">
        <w:rPr>
          <w:rFonts w:asciiTheme="minorHAnsi" w:hAnsiTheme="minorHAnsi" w:cstheme="minorHAnsi"/>
          <w:sz w:val="22"/>
          <w:szCs w:val="22"/>
        </w:rPr>
        <w:t>; and</w:t>
      </w:r>
    </w:p>
    <w:p w14:paraId="5B1EF5DA" w14:textId="51A52841" w:rsidR="00DD231E" w:rsidRPr="00597D6D" w:rsidRDefault="00DD231E" w:rsidP="00F738FE">
      <w:pPr>
        <w:pStyle w:val="ListParagraph"/>
        <w:numPr>
          <w:ilvl w:val="0"/>
          <w:numId w:val="29"/>
        </w:numPr>
        <w:tabs>
          <w:tab w:val="left" w:pos="7660"/>
        </w:tabs>
        <w:spacing w:before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Added additional re</w:t>
      </w:r>
      <w:r w:rsidR="00E755DB">
        <w:rPr>
          <w:rFonts w:asciiTheme="minorHAnsi" w:hAnsiTheme="minorHAnsi" w:cstheme="minorHAnsi"/>
          <w:sz w:val="22"/>
          <w:szCs w:val="22"/>
        </w:rPr>
        <w:t>levant literature for the reader’s reference.</w:t>
      </w:r>
    </w:p>
    <w:p w14:paraId="76B7DEFD" w14:textId="76008EA1" w:rsidR="00BA7D8F" w:rsidRPr="0004353C" w:rsidRDefault="00597D6D" w:rsidP="00751C57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As mentioned in the journal requirements comments, p</w:t>
      </w:r>
      <w:r w:rsidR="00751C57"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lease update the </w:t>
      </w:r>
      <w:r w:rsidR="00C05CBA" w:rsidRPr="0004353C">
        <w:rPr>
          <w:rFonts w:asciiTheme="minorHAnsi" w:hAnsiTheme="minorHAnsi" w:cstheme="minorHAnsi"/>
          <w:sz w:val="22"/>
          <w:szCs w:val="22"/>
          <w:lang w:val="en-CA"/>
        </w:rPr>
        <w:t>Role of Funder statement as follows:</w:t>
      </w:r>
    </w:p>
    <w:p w14:paraId="73331AE2" w14:textId="77777777" w:rsidR="0004353C" w:rsidRPr="0004353C" w:rsidRDefault="0004353C" w:rsidP="00751C57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</w:p>
    <w:p w14:paraId="5A03161A" w14:textId="10FD4BAD" w:rsidR="00751C57" w:rsidRPr="0004353C" w:rsidRDefault="00751C57" w:rsidP="00751C57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i/>
          <w:iCs/>
          <w:sz w:val="22"/>
          <w:szCs w:val="22"/>
          <w:lang w:val="en-CA"/>
        </w:rPr>
      </w:pPr>
      <w:r w:rsidRPr="0004353C">
        <w:rPr>
          <w:rFonts w:asciiTheme="minorHAnsi" w:hAnsiTheme="minorHAnsi" w:cstheme="minorHAnsi"/>
          <w:i/>
          <w:iCs/>
          <w:sz w:val="22"/>
          <w:szCs w:val="22"/>
          <w:lang w:val="en-CA"/>
        </w:rPr>
        <w:t xml:space="preserve">This research has received funding from the Social Sciences and Humanities Research Council of Canada’s (SSHRC) partnership grant Mobilizing Justice: towards evidence-based transportation equity policy. The funder was not involved in the decision to submit the </w:t>
      </w:r>
      <w:r w:rsidR="004A2775">
        <w:rPr>
          <w:rFonts w:asciiTheme="minorHAnsi" w:hAnsiTheme="minorHAnsi" w:cstheme="minorHAnsi"/>
          <w:i/>
          <w:iCs/>
          <w:sz w:val="22"/>
          <w:szCs w:val="22"/>
          <w:lang w:val="en-CA"/>
        </w:rPr>
        <w:t>manuscript</w:t>
      </w:r>
      <w:r w:rsidRPr="0004353C">
        <w:rPr>
          <w:rFonts w:asciiTheme="minorHAnsi" w:hAnsiTheme="minorHAnsi" w:cstheme="minorHAnsi"/>
          <w:i/>
          <w:iCs/>
          <w:sz w:val="22"/>
          <w:szCs w:val="22"/>
          <w:lang w:val="en-CA"/>
        </w:rPr>
        <w:t xml:space="preserve"> for publication, nor will they be involved in any aspect of the </w:t>
      </w:r>
      <w:r w:rsidR="004A2775">
        <w:rPr>
          <w:rFonts w:asciiTheme="minorHAnsi" w:hAnsiTheme="minorHAnsi" w:cstheme="minorHAnsi"/>
          <w:i/>
          <w:iCs/>
          <w:sz w:val="22"/>
          <w:szCs w:val="22"/>
          <w:lang w:val="en-CA"/>
        </w:rPr>
        <w:t>design or conduct of the manuscript</w:t>
      </w:r>
      <w:ins w:id="1" w:author="Paez, Antonio" w:date="2022-09-22T13:24:00Z">
        <w:r w:rsidR="00185650">
          <w:rPr>
            <w:rFonts w:asciiTheme="minorHAnsi" w:hAnsiTheme="minorHAnsi" w:cstheme="minorHAnsi"/>
            <w:i/>
            <w:iCs/>
            <w:sz w:val="22"/>
            <w:szCs w:val="22"/>
            <w:lang w:val="en-CA"/>
          </w:rPr>
          <w:t xml:space="preserve"> and Canada Graduate Scholarships to Anastasia </w:t>
        </w:r>
        <w:proofErr w:type="spellStart"/>
        <w:r w:rsidR="00185650">
          <w:rPr>
            <w:rFonts w:asciiTheme="minorHAnsi" w:hAnsiTheme="minorHAnsi" w:cstheme="minorHAnsi"/>
            <w:i/>
            <w:iCs/>
            <w:sz w:val="22"/>
            <w:szCs w:val="22"/>
            <w:lang w:val="en-CA"/>
          </w:rPr>
          <w:t>Soukhov</w:t>
        </w:r>
      </w:ins>
      <w:proofErr w:type="spellEnd"/>
      <w:r w:rsidR="0004353C" w:rsidRPr="0004353C">
        <w:rPr>
          <w:rFonts w:asciiTheme="minorHAnsi" w:hAnsiTheme="minorHAnsi" w:cstheme="minorHAnsi"/>
          <w:i/>
          <w:iCs/>
          <w:sz w:val="22"/>
          <w:szCs w:val="22"/>
          <w:lang w:val="en-CA"/>
        </w:rPr>
        <w:t>.</w:t>
      </w:r>
    </w:p>
    <w:p w14:paraId="1380DDD9" w14:textId="77777777" w:rsidR="00751C57" w:rsidRPr="0004353C" w:rsidRDefault="00751C57" w:rsidP="00751C57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</w:p>
    <w:p w14:paraId="06F2943D" w14:textId="709371E4" w:rsidR="00BA7D8F" w:rsidRPr="0004353C" w:rsidRDefault="00BA7D8F" w:rsidP="00BA7D8F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 w:rsidRPr="0004353C">
        <w:rPr>
          <w:rFonts w:asciiTheme="minorHAnsi" w:hAnsiTheme="minorHAnsi" w:cstheme="minorHAnsi"/>
          <w:sz w:val="22"/>
          <w:szCs w:val="22"/>
          <w:lang w:val="en-CA"/>
        </w:rPr>
        <w:t>We look forward to hearing</w:t>
      </w:r>
      <w:r w:rsidR="00751C57"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again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from you and your expert reviewers. On behalf of my co-authors, I would like to thank you in advance for your attention. </w:t>
      </w:r>
      <w:r w:rsidR="006D231B"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This article is currently available as a preprint on the OSF server here: </w:t>
      </w:r>
      <w:hyperlink r:id="rId12" w:history="1">
        <w:r w:rsidR="006D231B" w:rsidRPr="0004353C">
          <w:rPr>
            <w:rStyle w:val="Hyperlink"/>
            <w:rFonts w:asciiTheme="minorHAnsi" w:hAnsiTheme="minorHAnsi" w:cstheme="minorHAnsi"/>
            <w:sz w:val="22"/>
            <w:szCs w:val="22"/>
            <w:lang w:val="en-CA"/>
          </w:rPr>
          <w:t>https://osf.io/sjd5n/</w:t>
        </w:r>
      </w:hyperlink>
    </w:p>
    <w:bookmarkEnd w:id="0"/>
    <w:p w14:paraId="290F1546" w14:textId="77777777" w:rsidR="003A44C2" w:rsidRPr="0004353C" w:rsidRDefault="003A44C2" w:rsidP="00582C04">
      <w:pPr>
        <w:spacing w:after="1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E43075D" w14:textId="37B4AF9B" w:rsidR="00FD4475" w:rsidRPr="0004353C" w:rsidRDefault="000F1766" w:rsidP="00582C04">
      <w:pPr>
        <w:spacing w:after="1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4353C">
        <w:rPr>
          <w:rFonts w:asciiTheme="minorHAnsi" w:hAnsiTheme="minorHAnsi" w:cstheme="minorHAnsi"/>
          <w:b/>
          <w:bCs/>
          <w:sz w:val="22"/>
          <w:szCs w:val="22"/>
        </w:rPr>
        <w:t>Sincerely</w:t>
      </w:r>
      <w:r w:rsidR="00FD4475" w:rsidRPr="0004353C">
        <w:rPr>
          <w:rFonts w:asciiTheme="minorHAnsi" w:hAnsiTheme="minorHAnsi" w:cstheme="minorHAnsi"/>
          <w:b/>
          <w:bCs/>
          <w:sz w:val="22"/>
          <w:szCs w:val="22"/>
        </w:rPr>
        <w:t>,</w:t>
      </w:r>
    </w:p>
    <w:p w14:paraId="7C7E664E" w14:textId="3FBC76B6" w:rsidR="00FD4475" w:rsidRPr="0004353C" w:rsidRDefault="0078786E" w:rsidP="00FD447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4353C">
        <w:rPr>
          <w:rFonts w:asciiTheme="minorHAnsi" w:hAnsiTheme="minorHAnsi" w:cstheme="minorHAnsi"/>
          <w:b/>
          <w:bCs/>
          <w:color w:val="7A003C"/>
          <w:sz w:val="22"/>
          <w:szCs w:val="22"/>
        </w:rPr>
        <w:t xml:space="preserve">Anastasia </w:t>
      </w:r>
      <w:proofErr w:type="spellStart"/>
      <w:r w:rsidRPr="0004353C">
        <w:rPr>
          <w:rFonts w:asciiTheme="minorHAnsi" w:hAnsiTheme="minorHAnsi" w:cstheme="minorHAnsi"/>
          <w:b/>
          <w:bCs/>
          <w:color w:val="7A003C"/>
          <w:sz w:val="22"/>
          <w:szCs w:val="22"/>
        </w:rPr>
        <w:t>Soukhov</w:t>
      </w:r>
      <w:proofErr w:type="spellEnd"/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t>, </w:t>
      </w:r>
      <w:proofErr w:type="spellStart"/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M</w:t>
      </w:r>
      <w:r w:rsidR="0043141D" w:rsidRPr="0004353C">
        <w:rPr>
          <w:rFonts w:asciiTheme="minorHAnsi" w:hAnsiTheme="minorHAnsi" w:cstheme="minorHAnsi"/>
          <w:color w:val="5E6A71"/>
          <w:sz w:val="18"/>
          <w:szCs w:val="18"/>
        </w:rPr>
        <w:t>A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Sc</w:t>
      </w:r>
      <w:proofErr w:type="spellEnd"/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, B</w:t>
      </w:r>
      <w:r w:rsidR="00084C24" w:rsidRPr="0004353C">
        <w:rPr>
          <w:rFonts w:asciiTheme="minorHAnsi" w:hAnsiTheme="minorHAnsi" w:cstheme="minorHAnsi"/>
          <w:color w:val="5E6A71"/>
          <w:sz w:val="18"/>
          <w:szCs w:val="18"/>
        </w:rPr>
        <w:t>.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E</w:t>
      </w:r>
      <w:r w:rsidR="00084C24" w:rsidRPr="0004353C">
        <w:rPr>
          <w:rFonts w:asciiTheme="minorHAnsi" w:hAnsiTheme="minorHAnsi" w:cstheme="minorHAnsi"/>
          <w:color w:val="5E6A71"/>
          <w:sz w:val="18"/>
          <w:szCs w:val="18"/>
        </w:rPr>
        <w:t>ng.</w:t>
      </w:r>
    </w:p>
    <w:p w14:paraId="36022B58" w14:textId="5C0953CE" w:rsidR="0043141D" w:rsidRPr="0004353C" w:rsidRDefault="00BA7D8F" w:rsidP="00FD447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5E6A71"/>
        </w:rPr>
      </w:pPr>
      <w:r w:rsidRPr="0004353C">
        <w:rPr>
          <w:rFonts w:asciiTheme="minorHAnsi" w:hAnsiTheme="minorHAnsi" w:cstheme="minorHAnsi"/>
          <w:color w:val="5E6A71"/>
        </w:rPr>
        <w:t>PhD Student</w:t>
      </w:r>
      <w:r w:rsidR="0043141D" w:rsidRPr="0004353C">
        <w:rPr>
          <w:rFonts w:asciiTheme="minorHAnsi" w:hAnsiTheme="minorHAnsi" w:cstheme="minorHAnsi"/>
          <w:color w:val="5E6A71"/>
        </w:rPr>
        <w:t>,</w:t>
      </w:r>
    </w:p>
    <w:p w14:paraId="45C8BCD8" w14:textId="6958572A" w:rsidR="00FD4475" w:rsidRPr="0004353C" w:rsidRDefault="00BA7D8F" w:rsidP="00FD447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5E6A71"/>
        </w:rPr>
      </w:pPr>
      <w:r w:rsidRPr="0004353C">
        <w:rPr>
          <w:rFonts w:asciiTheme="minorHAnsi" w:hAnsiTheme="minorHAnsi" w:cstheme="minorHAnsi"/>
          <w:color w:val="5E6A71"/>
        </w:rPr>
        <w:t>School of Earth, Environment and Society,</w:t>
      </w:r>
      <w:r w:rsidR="00FD4475" w:rsidRPr="0004353C">
        <w:rPr>
          <w:rFonts w:asciiTheme="minorHAnsi" w:hAnsiTheme="minorHAnsi" w:cstheme="minorHAnsi"/>
          <w:color w:val="5E6A71"/>
        </w:rPr>
        <w:t xml:space="preserve"> McMaster University</w:t>
      </w:r>
    </w:p>
    <w:p w14:paraId="19C1EBEB" w14:textId="37B263BC" w:rsidR="000756D0" w:rsidRPr="0004353C" w:rsidRDefault="0078786E" w:rsidP="008E1207">
      <w:pPr>
        <w:spacing w:before="6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04353C">
        <w:rPr>
          <w:rFonts w:asciiTheme="minorHAnsi" w:hAnsiTheme="minorHAnsi" w:cstheme="minorHAnsi"/>
          <w:color w:val="5E6A71"/>
          <w:sz w:val="18"/>
          <w:szCs w:val="18"/>
        </w:rPr>
        <w:t>L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ocation: </w:t>
      </w:r>
      <w:hyperlink r:id="rId13" w:history="1">
        <w:r w:rsidR="00BA7D8F" w:rsidRPr="0004353C">
          <w:rPr>
            <w:rStyle w:val="Hyperlink"/>
            <w:rFonts w:asciiTheme="minorHAnsi" w:hAnsiTheme="minorHAnsi" w:cstheme="minorHAnsi"/>
            <w:color w:val="7A003C"/>
            <w:sz w:val="18"/>
            <w:szCs w:val="18"/>
          </w:rPr>
          <w:t>BSB</w:t>
        </w:r>
      </w:hyperlink>
      <w:r w:rsidR="00BA7D8F" w:rsidRPr="0004353C">
        <w:rPr>
          <w:rStyle w:val="Hyperlink"/>
          <w:rFonts w:asciiTheme="minorHAnsi" w:hAnsiTheme="minorHAnsi" w:cstheme="minorHAnsi"/>
          <w:color w:val="7A003C"/>
          <w:sz w:val="18"/>
          <w:szCs w:val="18"/>
        </w:rPr>
        <w:t xml:space="preserve"> 333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br/>
      </w:r>
      <w:r w:rsidRPr="0004353C">
        <w:rPr>
          <w:rFonts w:asciiTheme="minorHAnsi" w:hAnsiTheme="minorHAnsi" w:cstheme="minorHAnsi"/>
          <w:color w:val="5E6A71"/>
          <w:sz w:val="18"/>
          <w:szCs w:val="18"/>
        </w:rPr>
        <w:t>P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hone: 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t>(</w:t>
      </w:r>
      <w:r w:rsidR="000E02EE" w:rsidRPr="0004353C">
        <w:rPr>
          <w:rFonts w:asciiTheme="minorHAnsi" w:hAnsiTheme="minorHAnsi" w:cstheme="minorHAnsi"/>
          <w:color w:val="7A003C"/>
          <w:sz w:val="18"/>
          <w:szCs w:val="18"/>
        </w:rPr>
        <w:t>289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t xml:space="preserve">) </w:t>
      </w:r>
      <w:r w:rsidR="000E02EE" w:rsidRPr="0004353C">
        <w:rPr>
          <w:rFonts w:asciiTheme="minorHAnsi" w:hAnsiTheme="minorHAnsi" w:cstheme="minorHAnsi"/>
          <w:color w:val="7A003C"/>
          <w:sz w:val="18"/>
          <w:szCs w:val="18"/>
        </w:rPr>
        <w:t>937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t>-</w:t>
      </w:r>
      <w:r w:rsidR="000E02EE" w:rsidRPr="0004353C">
        <w:rPr>
          <w:rFonts w:asciiTheme="minorHAnsi" w:hAnsiTheme="minorHAnsi" w:cstheme="minorHAnsi"/>
          <w:color w:val="7A003C"/>
          <w:sz w:val="18"/>
          <w:szCs w:val="18"/>
        </w:rPr>
        <w:t>2194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br/>
      </w:r>
      <w:r w:rsidRPr="0004353C">
        <w:rPr>
          <w:rFonts w:asciiTheme="minorHAnsi" w:hAnsiTheme="minorHAnsi" w:cstheme="minorHAnsi"/>
          <w:color w:val="5E6A71"/>
          <w:sz w:val="18"/>
          <w:szCs w:val="18"/>
        </w:rPr>
        <w:t>E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mail: </w:t>
      </w:r>
      <w:hyperlink r:id="rId14" w:history="1">
        <w:r w:rsidR="000E02EE" w:rsidRPr="0004353C">
          <w:rPr>
            <w:rStyle w:val="Hyperlink"/>
            <w:rFonts w:asciiTheme="minorHAnsi" w:hAnsiTheme="minorHAnsi" w:cstheme="minorHAnsi"/>
            <w:color w:val="7A003C"/>
            <w:sz w:val="18"/>
            <w:szCs w:val="18"/>
          </w:rPr>
          <w:t>soukhoa@mcmaster.ca</w:t>
        </w:r>
      </w:hyperlink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br/>
      </w:r>
    </w:p>
    <w:sectPr w:rsidR="000756D0" w:rsidRPr="0004353C" w:rsidSect="007E264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720" w:right="1224" w:bottom="720" w:left="1224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8B0AF" w14:textId="77777777" w:rsidR="002A20E3" w:rsidRDefault="002A20E3">
      <w:r>
        <w:separator/>
      </w:r>
    </w:p>
  </w:endnote>
  <w:endnote w:type="continuationSeparator" w:id="0">
    <w:p w14:paraId="0585A6CE" w14:textId="77777777" w:rsidR="002A20E3" w:rsidRDefault="002A20E3">
      <w:r>
        <w:continuationSeparator/>
      </w:r>
    </w:p>
  </w:endnote>
  <w:endnote w:type="continuationNotice" w:id="1">
    <w:p w14:paraId="4A44AF32" w14:textId="77777777" w:rsidR="002A20E3" w:rsidRDefault="002A20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aramond Pro">
    <w:altName w:val="Garamond"/>
    <w:panose1 w:val="00000000000000000000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ĝ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D83B" w14:textId="77777777" w:rsidR="00CE67A7" w:rsidRDefault="00CE67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CB6F" w14:textId="77777777" w:rsidR="00CE67A7" w:rsidRDefault="00CE67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B78D" w14:textId="77777777" w:rsidR="00CE67A7" w:rsidRDefault="00CE6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2AA97" w14:textId="77777777" w:rsidR="002A20E3" w:rsidRDefault="002A20E3">
      <w:r>
        <w:separator/>
      </w:r>
    </w:p>
  </w:footnote>
  <w:footnote w:type="continuationSeparator" w:id="0">
    <w:p w14:paraId="2F67F571" w14:textId="77777777" w:rsidR="002A20E3" w:rsidRDefault="002A20E3">
      <w:r>
        <w:continuationSeparator/>
      </w:r>
    </w:p>
  </w:footnote>
  <w:footnote w:type="continuationNotice" w:id="1">
    <w:p w14:paraId="247EA983" w14:textId="77777777" w:rsidR="002A20E3" w:rsidRDefault="002A20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2E8C" w14:textId="77777777" w:rsidR="00CE67A7" w:rsidRDefault="00CE67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632F" w14:textId="24D2237D" w:rsidR="008E3936" w:rsidRPr="00956329" w:rsidRDefault="008E3936" w:rsidP="00956329">
    <w:r w:rsidRPr="00956329"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1D7A464" wp14:editId="28CA89A4">
              <wp:simplePos x="0" y="0"/>
              <wp:positionH relativeFrom="column">
                <wp:posOffset>0</wp:posOffset>
              </wp:positionH>
              <wp:positionV relativeFrom="paragraph">
                <wp:posOffset>167639</wp:posOffset>
              </wp:positionV>
              <wp:extent cx="6248400" cy="0"/>
              <wp:effectExtent l="0" t="0" r="19050" b="19050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DD54D" id="Line 1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pt" to="49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278C1" w14:textId="78E75928" w:rsidR="008E3936" w:rsidRDefault="008E3936">
    <w:pPr>
      <w:pStyle w:val="Header"/>
      <w:tabs>
        <w:tab w:val="clear" w:pos="8640"/>
        <w:tab w:val="left" w:pos="3960"/>
        <w:tab w:val="left" w:pos="5757"/>
        <w:tab w:val="left" w:pos="9006"/>
      </w:tabs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65F"/>
    <w:multiLevelType w:val="hybridMultilevel"/>
    <w:tmpl w:val="00C0478E"/>
    <w:lvl w:ilvl="0" w:tplc="11403DD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92"/>
    <w:multiLevelType w:val="hybridMultilevel"/>
    <w:tmpl w:val="E7FA2756"/>
    <w:lvl w:ilvl="0" w:tplc="771E1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21B"/>
    <w:multiLevelType w:val="hybridMultilevel"/>
    <w:tmpl w:val="2B7CBD44"/>
    <w:lvl w:ilvl="0" w:tplc="668A3902">
      <w:start w:val="1"/>
      <w:numFmt w:val="bullet"/>
      <w:pStyle w:val="B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240"/>
        </w:tabs>
        <w:ind w:left="-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</w:abstractNum>
  <w:abstractNum w:abstractNumId="3" w15:restartNumberingAfterBreak="0">
    <w:nsid w:val="1B8E45CB"/>
    <w:multiLevelType w:val="hybridMultilevel"/>
    <w:tmpl w:val="AA46E6C4"/>
    <w:lvl w:ilvl="0" w:tplc="CA663FC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94479D"/>
    <w:multiLevelType w:val="hybridMultilevel"/>
    <w:tmpl w:val="1BE6B734"/>
    <w:lvl w:ilvl="0" w:tplc="CA663FC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87733"/>
    <w:multiLevelType w:val="hybridMultilevel"/>
    <w:tmpl w:val="464ADF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7E2B45"/>
    <w:multiLevelType w:val="multilevel"/>
    <w:tmpl w:val="793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D63F7"/>
    <w:multiLevelType w:val="hybridMultilevel"/>
    <w:tmpl w:val="D25EFE78"/>
    <w:lvl w:ilvl="0" w:tplc="F8B498A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6598B"/>
    <w:multiLevelType w:val="hybridMultilevel"/>
    <w:tmpl w:val="5B321DF8"/>
    <w:lvl w:ilvl="0" w:tplc="EB0A6ECE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36923">
    <w:abstractNumId w:val="2"/>
  </w:num>
  <w:num w:numId="2" w16cid:durableId="1636711693">
    <w:abstractNumId w:val="0"/>
  </w:num>
  <w:num w:numId="3" w16cid:durableId="609898635">
    <w:abstractNumId w:val="1"/>
  </w:num>
  <w:num w:numId="4" w16cid:durableId="174612660">
    <w:abstractNumId w:val="7"/>
  </w:num>
  <w:num w:numId="5" w16cid:durableId="1576471712">
    <w:abstractNumId w:val="4"/>
  </w:num>
  <w:num w:numId="6" w16cid:durableId="1804041093">
    <w:abstractNumId w:val="7"/>
  </w:num>
  <w:num w:numId="7" w16cid:durableId="852962474">
    <w:abstractNumId w:val="7"/>
  </w:num>
  <w:num w:numId="8" w16cid:durableId="493422242">
    <w:abstractNumId w:val="7"/>
  </w:num>
  <w:num w:numId="9" w16cid:durableId="593174915">
    <w:abstractNumId w:val="7"/>
  </w:num>
  <w:num w:numId="10" w16cid:durableId="2134977652">
    <w:abstractNumId w:val="6"/>
  </w:num>
  <w:num w:numId="11" w16cid:durableId="914361104">
    <w:abstractNumId w:val="7"/>
  </w:num>
  <w:num w:numId="12" w16cid:durableId="1701666480">
    <w:abstractNumId w:val="7"/>
  </w:num>
  <w:num w:numId="13" w16cid:durableId="1771896959">
    <w:abstractNumId w:val="7"/>
  </w:num>
  <w:num w:numId="14" w16cid:durableId="1768848862">
    <w:abstractNumId w:val="7"/>
  </w:num>
  <w:num w:numId="15" w16cid:durableId="1465003089">
    <w:abstractNumId w:val="7"/>
  </w:num>
  <w:num w:numId="16" w16cid:durableId="1797024116">
    <w:abstractNumId w:val="7"/>
  </w:num>
  <w:num w:numId="17" w16cid:durableId="916862303">
    <w:abstractNumId w:val="8"/>
  </w:num>
  <w:num w:numId="18" w16cid:durableId="1397121504">
    <w:abstractNumId w:val="7"/>
  </w:num>
  <w:num w:numId="19" w16cid:durableId="1973901999">
    <w:abstractNumId w:val="7"/>
  </w:num>
  <w:num w:numId="20" w16cid:durableId="2046056515">
    <w:abstractNumId w:val="7"/>
  </w:num>
  <w:num w:numId="21" w16cid:durableId="1313949740">
    <w:abstractNumId w:val="7"/>
  </w:num>
  <w:num w:numId="22" w16cid:durableId="22172592">
    <w:abstractNumId w:val="7"/>
  </w:num>
  <w:num w:numId="23" w16cid:durableId="289941371">
    <w:abstractNumId w:val="7"/>
  </w:num>
  <w:num w:numId="24" w16cid:durableId="87779113">
    <w:abstractNumId w:val="7"/>
  </w:num>
  <w:num w:numId="25" w16cid:durableId="1098450638">
    <w:abstractNumId w:val="7"/>
  </w:num>
  <w:num w:numId="26" w16cid:durableId="1905866793">
    <w:abstractNumId w:val="7"/>
  </w:num>
  <w:num w:numId="27" w16cid:durableId="1166438973">
    <w:abstractNumId w:val="7"/>
  </w:num>
  <w:num w:numId="28" w16cid:durableId="1081760995">
    <w:abstractNumId w:val="5"/>
  </w:num>
  <w:num w:numId="29" w16cid:durableId="728528915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ez, Antonio">
    <w15:presenceInfo w15:providerId="AD" w15:userId="S::paezha@mcmaster.ca::b37c5b05-ca8b-4d17-bd06-2a327b7009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3M7U0MrOwsDAyNTRQ0lEKTi0uzszPAykwrgUAp+0CuCwAAAA="/>
  </w:docVars>
  <w:rsids>
    <w:rsidRoot w:val="00BB1800"/>
    <w:rsid w:val="000048A2"/>
    <w:rsid w:val="0001256B"/>
    <w:rsid w:val="00014B53"/>
    <w:rsid w:val="0002504F"/>
    <w:rsid w:val="00034B7A"/>
    <w:rsid w:val="00035452"/>
    <w:rsid w:val="00035FD8"/>
    <w:rsid w:val="00037F74"/>
    <w:rsid w:val="000406CC"/>
    <w:rsid w:val="000407CF"/>
    <w:rsid w:val="0004225A"/>
    <w:rsid w:val="0004353C"/>
    <w:rsid w:val="00045829"/>
    <w:rsid w:val="00045FF5"/>
    <w:rsid w:val="00046938"/>
    <w:rsid w:val="0004697F"/>
    <w:rsid w:val="00053261"/>
    <w:rsid w:val="0006190B"/>
    <w:rsid w:val="000629DC"/>
    <w:rsid w:val="00063C52"/>
    <w:rsid w:val="00064A45"/>
    <w:rsid w:val="0007106A"/>
    <w:rsid w:val="00071CE1"/>
    <w:rsid w:val="000729E8"/>
    <w:rsid w:val="0007404E"/>
    <w:rsid w:val="000753A4"/>
    <w:rsid w:val="000756D0"/>
    <w:rsid w:val="00082B90"/>
    <w:rsid w:val="00083CC6"/>
    <w:rsid w:val="000847A8"/>
    <w:rsid w:val="00084C24"/>
    <w:rsid w:val="0008606D"/>
    <w:rsid w:val="00086BCA"/>
    <w:rsid w:val="00086CE2"/>
    <w:rsid w:val="000924C3"/>
    <w:rsid w:val="00094234"/>
    <w:rsid w:val="00096E2F"/>
    <w:rsid w:val="000A1903"/>
    <w:rsid w:val="000A47CB"/>
    <w:rsid w:val="000B724B"/>
    <w:rsid w:val="000C2193"/>
    <w:rsid w:val="000C461C"/>
    <w:rsid w:val="000C4B28"/>
    <w:rsid w:val="000C4D27"/>
    <w:rsid w:val="000D15A9"/>
    <w:rsid w:val="000D23BA"/>
    <w:rsid w:val="000D4242"/>
    <w:rsid w:val="000D5C35"/>
    <w:rsid w:val="000D6DB2"/>
    <w:rsid w:val="000D7307"/>
    <w:rsid w:val="000E02EE"/>
    <w:rsid w:val="000F1766"/>
    <w:rsid w:val="000F58E8"/>
    <w:rsid w:val="000F7713"/>
    <w:rsid w:val="00100FBA"/>
    <w:rsid w:val="001056F4"/>
    <w:rsid w:val="00105E67"/>
    <w:rsid w:val="0011059A"/>
    <w:rsid w:val="00123FE9"/>
    <w:rsid w:val="00124C6E"/>
    <w:rsid w:val="00131F1F"/>
    <w:rsid w:val="001346CD"/>
    <w:rsid w:val="0013505D"/>
    <w:rsid w:val="0013588A"/>
    <w:rsid w:val="00135E8F"/>
    <w:rsid w:val="0014176B"/>
    <w:rsid w:val="00142A38"/>
    <w:rsid w:val="00146F20"/>
    <w:rsid w:val="00153282"/>
    <w:rsid w:val="00155D21"/>
    <w:rsid w:val="0016009F"/>
    <w:rsid w:val="00162071"/>
    <w:rsid w:val="00162DEC"/>
    <w:rsid w:val="001672C1"/>
    <w:rsid w:val="00167DBD"/>
    <w:rsid w:val="00170EA0"/>
    <w:rsid w:val="001723CE"/>
    <w:rsid w:val="001737D6"/>
    <w:rsid w:val="00175EB5"/>
    <w:rsid w:val="0017624F"/>
    <w:rsid w:val="00176596"/>
    <w:rsid w:val="00180F16"/>
    <w:rsid w:val="00183C1D"/>
    <w:rsid w:val="00184D23"/>
    <w:rsid w:val="001852F0"/>
    <w:rsid w:val="00185650"/>
    <w:rsid w:val="0018593C"/>
    <w:rsid w:val="00187F0E"/>
    <w:rsid w:val="00192197"/>
    <w:rsid w:val="00196779"/>
    <w:rsid w:val="001A1DD2"/>
    <w:rsid w:val="001A2ACF"/>
    <w:rsid w:val="001A4D8E"/>
    <w:rsid w:val="001A4E44"/>
    <w:rsid w:val="001A7FAA"/>
    <w:rsid w:val="001B2A76"/>
    <w:rsid w:val="001B3911"/>
    <w:rsid w:val="001B4B80"/>
    <w:rsid w:val="001C600C"/>
    <w:rsid w:val="001C6468"/>
    <w:rsid w:val="001D1443"/>
    <w:rsid w:val="001D2BE5"/>
    <w:rsid w:val="001D3E7B"/>
    <w:rsid w:val="001D47AD"/>
    <w:rsid w:val="001D61B3"/>
    <w:rsid w:val="001D7CD7"/>
    <w:rsid w:val="001E7C84"/>
    <w:rsid w:val="001F0AFB"/>
    <w:rsid w:val="001F2A75"/>
    <w:rsid w:val="001F2AFF"/>
    <w:rsid w:val="002009C0"/>
    <w:rsid w:val="0020223C"/>
    <w:rsid w:val="0020303C"/>
    <w:rsid w:val="002101BA"/>
    <w:rsid w:val="0021603A"/>
    <w:rsid w:val="00216782"/>
    <w:rsid w:val="0022300F"/>
    <w:rsid w:val="002277DC"/>
    <w:rsid w:val="0023038B"/>
    <w:rsid w:val="0023182B"/>
    <w:rsid w:val="00232154"/>
    <w:rsid w:val="002378AF"/>
    <w:rsid w:val="00241A6B"/>
    <w:rsid w:val="00242B51"/>
    <w:rsid w:val="00244520"/>
    <w:rsid w:val="0024480B"/>
    <w:rsid w:val="0024624A"/>
    <w:rsid w:val="00250515"/>
    <w:rsid w:val="00250BCC"/>
    <w:rsid w:val="00251836"/>
    <w:rsid w:val="00251C67"/>
    <w:rsid w:val="00255419"/>
    <w:rsid w:val="002627B8"/>
    <w:rsid w:val="00262E88"/>
    <w:rsid w:val="002740B2"/>
    <w:rsid w:val="002769E1"/>
    <w:rsid w:val="00286F6F"/>
    <w:rsid w:val="00293063"/>
    <w:rsid w:val="002944D0"/>
    <w:rsid w:val="00297B70"/>
    <w:rsid w:val="002A0F21"/>
    <w:rsid w:val="002A20E3"/>
    <w:rsid w:val="002A20FA"/>
    <w:rsid w:val="002A47CF"/>
    <w:rsid w:val="002A6907"/>
    <w:rsid w:val="002B12AA"/>
    <w:rsid w:val="002B3C99"/>
    <w:rsid w:val="002B61C8"/>
    <w:rsid w:val="002B7914"/>
    <w:rsid w:val="002C3487"/>
    <w:rsid w:val="002C7F3E"/>
    <w:rsid w:val="002D56E2"/>
    <w:rsid w:val="002D5BBD"/>
    <w:rsid w:val="002E002C"/>
    <w:rsid w:val="002E0F89"/>
    <w:rsid w:val="002E106E"/>
    <w:rsid w:val="002E1208"/>
    <w:rsid w:val="002E1F2F"/>
    <w:rsid w:val="002E4836"/>
    <w:rsid w:val="002E68E1"/>
    <w:rsid w:val="002F359E"/>
    <w:rsid w:val="002F36B2"/>
    <w:rsid w:val="002F7582"/>
    <w:rsid w:val="00300AD9"/>
    <w:rsid w:val="00303455"/>
    <w:rsid w:val="00305031"/>
    <w:rsid w:val="003064A7"/>
    <w:rsid w:val="00312728"/>
    <w:rsid w:val="0031491C"/>
    <w:rsid w:val="00314C95"/>
    <w:rsid w:val="003150F7"/>
    <w:rsid w:val="00317059"/>
    <w:rsid w:val="00320741"/>
    <w:rsid w:val="0032219B"/>
    <w:rsid w:val="00322775"/>
    <w:rsid w:val="00343A1D"/>
    <w:rsid w:val="00344505"/>
    <w:rsid w:val="0035129B"/>
    <w:rsid w:val="00356802"/>
    <w:rsid w:val="0036219E"/>
    <w:rsid w:val="003624C3"/>
    <w:rsid w:val="00362978"/>
    <w:rsid w:val="00363B12"/>
    <w:rsid w:val="00365075"/>
    <w:rsid w:val="003651F6"/>
    <w:rsid w:val="00366297"/>
    <w:rsid w:val="00373074"/>
    <w:rsid w:val="00373754"/>
    <w:rsid w:val="00382BAC"/>
    <w:rsid w:val="003849AD"/>
    <w:rsid w:val="0038600D"/>
    <w:rsid w:val="003914D5"/>
    <w:rsid w:val="00391F06"/>
    <w:rsid w:val="00392E8C"/>
    <w:rsid w:val="003A17BF"/>
    <w:rsid w:val="003A1950"/>
    <w:rsid w:val="003A44C2"/>
    <w:rsid w:val="003A4B67"/>
    <w:rsid w:val="003A4EF0"/>
    <w:rsid w:val="003B144D"/>
    <w:rsid w:val="003B1E84"/>
    <w:rsid w:val="003B3ECF"/>
    <w:rsid w:val="003B4238"/>
    <w:rsid w:val="003B7673"/>
    <w:rsid w:val="003B7992"/>
    <w:rsid w:val="003C0859"/>
    <w:rsid w:val="003C13E0"/>
    <w:rsid w:val="003C3D53"/>
    <w:rsid w:val="003C4A8B"/>
    <w:rsid w:val="003C693E"/>
    <w:rsid w:val="003D1BB5"/>
    <w:rsid w:val="003D2812"/>
    <w:rsid w:val="003D43B6"/>
    <w:rsid w:val="003D4441"/>
    <w:rsid w:val="003D4884"/>
    <w:rsid w:val="003D7BA7"/>
    <w:rsid w:val="003E0BC3"/>
    <w:rsid w:val="003E46DB"/>
    <w:rsid w:val="003E6562"/>
    <w:rsid w:val="003F1020"/>
    <w:rsid w:val="003F1673"/>
    <w:rsid w:val="003F20C0"/>
    <w:rsid w:val="003F50D4"/>
    <w:rsid w:val="003F55AB"/>
    <w:rsid w:val="003F6BA3"/>
    <w:rsid w:val="003F7D7B"/>
    <w:rsid w:val="004005A8"/>
    <w:rsid w:val="0040796D"/>
    <w:rsid w:val="00413DC2"/>
    <w:rsid w:val="00415884"/>
    <w:rsid w:val="00417E18"/>
    <w:rsid w:val="00421E3A"/>
    <w:rsid w:val="00421EA4"/>
    <w:rsid w:val="0043141D"/>
    <w:rsid w:val="004346D6"/>
    <w:rsid w:val="004350AB"/>
    <w:rsid w:val="00435229"/>
    <w:rsid w:val="004369EF"/>
    <w:rsid w:val="00440E1C"/>
    <w:rsid w:val="0044140C"/>
    <w:rsid w:val="00442248"/>
    <w:rsid w:val="00442735"/>
    <w:rsid w:val="0044652B"/>
    <w:rsid w:val="00451500"/>
    <w:rsid w:val="00455EF4"/>
    <w:rsid w:val="00456D55"/>
    <w:rsid w:val="0046021A"/>
    <w:rsid w:val="00462DBD"/>
    <w:rsid w:val="00464F75"/>
    <w:rsid w:val="004678E6"/>
    <w:rsid w:val="004719D5"/>
    <w:rsid w:val="00472616"/>
    <w:rsid w:val="004733AB"/>
    <w:rsid w:val="00474C7E"/>
    <w:rsid w:val="00482396"/>
    <w:rsid w:val="00482C1C"/>
    <w:rsid w:val="00483DD2"/>
    <w:rsid w:val="0048704B"/>
    <w:rsid w:val="004944CE"/>
    <w:rsid w:val="00494911"/>
    <w:rsid w:val="00494A62"/>
    <w:rsid w:val="004950C9"/>
    <w:rsid w:val="004969FB"/>
    <w:rsid w:val="00496F33"/>
    <w:rsid w:val="00497056"/>
    <w:rsid w:val="004A09E3"/>
    <w:rsid w:val="004A2775"/>
    <w:rsid w:val="004B0B51"/>
    <w:rsid w:val="004B2A49"/>
    <w:rsid w:val="004B4EC5"/>
    <w:rsid w:val="004B5134"/>
    <w:rsid w:val="004B6B1F"/>
    <w:rsid w:val="004C4991"/>
    <w:rsid w:val="004D1022"/>
    <w:rsid w:val="004D1362"/>
    <w:rsid w:val="004D4594"/>
    <w:rsid w:val="004D50B2"/>
    <w:rsid w:val="004E27CF"/>
    <w:rsid w:val="004E3B3D"/>
    <w:rsid w:val="004E68D5"/>
    <w:rsid w:val="00501380"/>
    <w:rsid w:val="00501699"/>
    <w:rsid w:val="00503781"/>
    <w:rsid w:val="00503A86"/>
    <w:rsid w:val="005053CD"/>
    <w:rsid w:val="00511CD3"/>
    <w:rsid w:val="00520881"/>
    <w:rsid w:val="0052253A"/>
    <w:rsid w:val="0052342B"/>
    <w:rsid w:val="005252F7"/>
    <w:rsid w:val="00527ECE"/>
    <w:rsid w:val="005363D7"/>
    <w:rsid w:val="005436C0"/>
    <w:rsid w:val="00544860"/>
    <w:rsid w:val="005456A3"/>
    <w:rsid w:val="00546B41"/>
    <w:rsid w:val="00546BFA"/>
    <w:rsid w:val="0055373D"/>
    <w:rsid w:val="00553D22"/>
    <w:rsid w:val="005547CB"/>
    <w:rsid w:val="005547EC"/>
    <w:rsid w:val="0056241A"/>
    <w:rsid w:val="00562AF1"/>
    <w:rsid w:val="00564712"/>
    <w:rsid w:val="00564777"/>
    <w:rsid w:val="00567B82"/>
    <w:rsid w:val="00572BB3"/>
    <w:rsid w:val="00573D5E"/>
    <w:rsid w:val="00577D28"/>
    <w:rsid w:val="00582C04"/>
    <w:rsid w:val="0058541D"/>
    <w:rsid w:val="00585DF3"/>
    <w:rsid w:val="00590B6E"/>
    <w:rsid w:val="00590D2C"/>
    <w:rsid w:val="005963F1"/>
    <w:rsid w:val="00597D6D"/>
    <w:rsid w:val="005A13AE"/>
    <w:rsid w:val="005A55BB"/>
    <w:rsid w:val="005A5AA4"/>
    <w:rsid w:val="005A71AD"/>
    <w:rsid w:val="005A741F"/>
    <w:rsid w:val="005A7EB1"/>
    <w:rsid w:val="005B510C"/>
    <w:rsid w:val="005C097A"/>
    <w:rsid w:val="005C64E4"/>
    <w:rsid w:val="005D55C7"/>
    <w:rsid w:val="005E00C2"/>
    <w:rsid w:val="005E1237"/>
    <w:rsid w:val="005E3510"/>
    <w:rsid w:val="005E4709"/>
    <w:rsid w:val="005F0C79"/>
    <w:rsid w:val="006008B1"/>
    <w:rsid w:val="006010CE"/>
    <w:rsid w:val="00601340"/>
    <w:rsid w:val="0060223E"/>
    <w:rsid w:val="006038F1"/>
    <w:rsid w:val="00605FC1"/>
    <w:rsid w:val="0060659B"/>
    <w:rsid w:val="0061028C"/>
    <w:rsid w:val="006105DE"/>
    <w:rsid w:val="00610C18"/>
    <w:rsid w:val="006207BB"/>
    <w:rsid w:val="00623183"/>
    <w:rsid w:val="00624CAE"/>
    <w:rsid w:val="00624F82"/>
    <w:rsid w:val="0062556F"/>
    <w:rsid w:val="00625D3E"/>
    <w:rsid w:val="00631054"/>
    <w:rsid w:val="00631B81"/>
    <w:rsid w:val="00632D7C"/>
    <w:rsid w:val="0063448E"/>
    <w:rsid w:val="00634778"/>
    <w:rsid w:val="00635C50"/>
    <w:rsid w:val="00644040"/>
    <w:rsid w:val="00645180"/>
    <w:rsid w:val="00645198"/>
    <w:rsid w:val="006454DF"/>
    <w:rsid w:val="006476C1"/>
    <w:rsid w:val="00647749"/>
    <w:rsid w:val="0065023F"/>
    <w:rsid w:val="00657C32"/>
    <w:rsid w:val="00660215"/>
    <w:rsid w:val="00662F8D"/>
    <w:rsid w:val="006632EF"/>
    <w:rsid w:val="0066409D"/>
    <w:rsid w:val="00666038"/>
    <w:rsid w:val="00667CD0"/>
    <w:rsid w:val="00673058"/>
    <w:rsid w:val="0067386C"/>
    <w:rsid w:val="006747DB"/>
    <w:rsid w:val="0067686E"/>
    <w:rsid w:val="006819BF"/>
    <w:rsid w:val="006826A6"/>
    <w:rsid w:val="00691415"/>
    <w:rsid w:val="0069202F"/>
    <w:rsid w:val="006936E2"/>
    <w:rsid w:val="00695AB5"/>
    <w:rsid w:val="00696C02"/>
    <w:rsid w:val="00697749"/>
    <w:rsid w:val="006A1F25"/>
    <w:rsid w:val="006A3312"/>
    <w:rsid w:val="006A54EC"/>
    <w:rsid w:val="006A569A"/>
    <w:rsid w:val="006A6D40"/>
    <w:rsid w:val="006A7376"/>
    <w:rsid w:val="006B059F"/>
    <w:rsid w:val="006B05BA"/>
    <w:rsid w:val="006B1869"/>
    <w:rsid w:val="006B2791"/>
    <w:rsid w:val="006C0BC0"/>
    <w:rsid w:val="006D2158"/>
    <w:rsid w:val="006D231B"/>
    <w:rsid w:val="006D5B58"/>
    <w:rsid w:val="006E4E17"/>
    <w:rsid w:val="006E51DF"/>
    <w:rsid w:val="006E6890"/>
    <w:rsid w:val="006F3F4B"/>
    <w:rsid w:val="006F66D6"/>
    <w:rsid w:val="0070093C"/>
    <w:rsid w:val="00705CF4"/>
    <w:rsid w:val="00706A3E"/>
    <w:rsid w:val="00707499"/>
    <w:rsid w:val="007139A2"/>
    <w:rsid w:val="00715792"/>
    <w:rsid w:val="00716738"/>
    <w:rsid w:val="0071741B"/>
    <w:rsid w:val="00721E99"/>
    <w:rsid w:val="00726D47"/>
    <w:rsid w:val="0074059F"/>
    <w:rsid w:val="0074063F"/>
    <w:rsid w:val="00747E7B"/>
    <w:rsid w:val="00751C57"/>
    <w:rsid w:val="00752CD1"/>
    <w:rsid w:val="00755334"/>
    <w:rsid w:val="00756CBE"/>
    <w:rsid w:val="007614A4"/>
    <w:rsid w:val="00761736"/>
    <w:rsid w:val="0077221A"/>
    <w:rsid w:val="00773F66"/>
    <w:rsid w:val="0077576D"/>
    <w:rsid w:val="007760F3"/>
    <w:rsid w:val="00776BD8"/>
    <w:rsid w:val="0078016B"/>
    <w:rsid w:val="00782CEA"/>
    <w:rsid w:val="00782FD2"/>
    <w:rsid w:val="0078786E"/>
    <w:rsid w:val="00793ACD"/>
    <w:rsid w:val="007976C8"/>
    <w:rsid w:val="007A0EC7"/>
    <w:rsid w:val="007A4744"/>
    <w:rsid w:val="007A773F"/>
    <w:rsid w:val="007B057F"/>
    <w:rsid w:val="007B0FBC"/>
    <w:rsid w:val="007B10BB"/>
    <w:rsid w:val="007B2ADC"/>
    <w:rsid w:val="007B68BB"/>
    <w:rsid w:val="007C3EEE"/>
    <w:rsid w:val="007C67D7"/>
    <w:rsid w:val="007C785C"/>
    <w:rsid w:val="007E1164"/>
    <w:rsid w:val="007E2644"/>
    <w:rsid w:val="007E410F"/>
    <w:rsid w:val="007F01A7"/>
    <w:rsid w:val="007F3056"/>
    <w:rsid w:val="007F5FD0"/>
    <w:rsid w:val="008029A6"/>
    <w:rsid w:val="00804F7B"/>
    <w:rsid w:val="00811B0D"/>
    <w:rsid w:val="0081362C"/>
    <w:rsid w:val="00814329"/>
    <w:rsid w:val="008228B1"/>
    <w:rsid w:val="00822F79"/>
    <w:rsid w:val="00824DDB"/>
    <w:rsid w:val="0083008A"/>
    <w:rsid w:val="00830F03"/>
    <w:rsid w:val="0083436E"/>
    <w:rsid w:val="008344DF"/>
    <w:rsid w:val="008425C3"/>
    <w:rsid w:val="0085018E"/>
    <w:rsid w:val="00852B34"/>
    <w:rsid w:val="00854DF4"/>
    <w:rsid w:val="008575C1"/>
    <w:rsid w:val="00857B67"/>
    <w:rsid w:val="00860902"/>
    <w:rsid w:val="00866D10"/>
    <w:rsid w:val="008705A5"/>
    <w:rsid w:val="00873EEA"/>
    <w:rsid w:val="008760D7"/>
    <w:rsid w:val="00880B88"/>
    <w:rsid w:val="00887067"/>
    <w:rsid w:val="00890372"/>
    <w:rsid w:val="008915C3"/>
    <w:rsid w:val="00891884"/>
    <w:rsid w:val="00894377"/>
    <w:rsid w:val="00895829"/>
    <w:rsid w:val="008A01DA"/>
    <w:rsid w:val="008A25E1"/>
    <w:rsid w:val="008A49EA"/>
    <w:rsid w:val="008A693A"/>
    <w:rsid w:val="008A7D48"/>
    <w:rsid w:val="008B04A9"/>
    <w:rsid w:val="008B1FA5"/>
    <w:rsid w:val="008C3AB3"/>
    <w:rsid w:val="008C4A4E"/>
    <w:rsid w:val="008D19EC"/>
    <w:rsid w:val="008D3A29"/>
    <w:rsid w:val="008D4881"/>
    <w:rsid w:val="008E1207"/>
    <w:rsid w:val="008E1D0A"/>
    <w:rsid w:val="008E1FC4"/>
    <w:rsid w:val="008E3936"/>
    <w:rsid w:val="008F1AA9"/>
    <w:rsid w:val="008F57BA"/>
    <w:rsid w:val="008F7BE7"/>
    <w:rsid w:val="00900A39"/>
    <w:rsid w:val="00901615"/>
    <w:rsid w:val="00901636"/>
    <w:rsid w:val="009052AA"/>
    <w:rsid w:val="009068E0"/>
    <w:rsid w:val="0091074B"/>
    <w:rsid w:val="00911134"/>
    <w:rsid w:val="009147C7"/>
    <w:rsid w:val="00915C18"/>
    <w:rsid w:val="00915F1D"/>
    <w:rsid w:val="00916598"/>
    <w:rsid w:val="00916C2D"/>
    <w:rsid w:val="00920013"/>
    <w:rsid w:val="009219F8"/>
    <w:rsid w:val="009233A0"/>
    <w:rsid w:val="00927351"/>
    <w:rsid w:val="00927701"/>
    <w:rsid w:val="009334A1"/>
    <w:rsid w:val="009335AF"/>
    <w:rsid w:val="009357A6"/>
    <w:rsid w:val="00940313"/>
    <w:rsid w:val="00941B53"/>
    <w:rsid w:val="00942586"/>
    <w:rsid w:val="00946D24"/>
    <w:rsid w:val="00956329"/>
    <w:rsid w:val="00956D9B"/>
    <w:rsid w:val="009624E1"/>
    <w:rsid w:val="0096447C"/>
    <w:rsid w:val="00965E11"/>
    <w:rsid w:val="00966A1D"/>
    <w:rsid w:val="00970FA8"/>
    <w:rsid w:val="00971E06"/>
    <w:rsid w:val="009735D8"/>
    <w:rsid w:val="00974FCC"/>
    <w:rsid w:val="00977287"/>
    <w:rsid w:val="009776C6"/>
    <w:rsid w:val="009816E6"/>
    <w:rsid w:val="00985F1C"/>
    <w:rsid w:val="009871BD"/>
    <w:rsid w:val="009922BB"/>
    <w:rsid w:val="00992DAA"/>
    <w:rsid w:val="00994CE2"/>
    <w:rsid w:val="0099503B"/>
    <w:rsid w:val="00996A25"/>
    <w:rsid w:val="009A1F70"/>
    <w:rsid w:val="009A2349"/>
    <w:rsid w:val="009A553F"/>
    <w:rsid w:val="009A6CA6"/>
    <w:rsid w:val="009B14C4"/>
    <w:rsid w:val="009B24F1"/>
    <w:rsid w:val="009B4EFA"/>
    <w:rsid w:val="009B6723"/>
    <w:rsid w:val="009B6D06"/>
    <w:rsid w:val="009C3D62"/>
    <w:rsid w:val="009D2D6B"/>
    <w:rsid w:val="009D3DA9"/>
    <w:rsid w:val="009D5A17"/>
    <w:rsid w:val="009D5C56"/>
    <w:rsid w:val="009D62E8"/>
    <w:rsid w:val="009E4180"/>
    <w:rsid w:val="009E7AA7"/>
    <w:rsid w:val="009F39C0"/>
    <w:rsid w:val="009F39D2"/>
    <w:rsid w:val="009F5C24"/>
    <w:rsid w:val="00A01184"/>
    <w:rsid w:val="00A02323"/>
    <w:rsid w:val="00A05BBD"/>
    <w:rsid w:val="00A101C7"/>
    <w:rsid w:val="00A1090E"/>
    <w:rsid w:val="00A13412"/>
    <w:rsid w:val="00A15D43"/>
    <w:rsid w:val="00A17CC4"/>
    <w:rsid w:val="00A203DF"/>
    <w:rsid w:val="00A20691"/>
    <w:rsid w:val="00A25644"/>
    <w:rsid w:val="00A2564D"/>
    <w:rsid w:val="00A27BD9"/>
    <w:rsid w:val="00A30BDF"/>
    <w:rsid w:val="00A31FBD"/>
    <w:rsid w:val="00A34194"/>
    <w:rsid w:val="00A34CB0"/>
    <w:rsid w:val="00A34F3D"/>
    <w:rsid w:val="00A367FB"/>
    <w:rsid w:val="00A4030E"/>
    <w:rsid w:val="00A44567"/>
    <w:rsid w:val="00A47195"/>
    <w:rsid w:val="00A51A74"/>
    <w:rsid w:val="00A54104"/>
    <w:rsid w:val="00A5687F"/>
    <w:rsid w:val="00A57A07"/>
    <w:rsid w:val="00A6169A"/>
    <w:rsid w:val="00A65DC7"/>
    <w:rsid w:val="00A71E9D"/>
    <w:rsid w:val="00A72A25"/>
    <w:rsid w:val="00A77C5F"/>
    <w:rsid w:val="00A8195B"/>
    <w:rsid w:val="00A82213"/>
    <w:rsid w:val="00A83377"/>
    <w:rsid w:val="00A854E9"/>
    <w:rsid w:val="00A96C3C"/>
    <w:rsid w:val="00A97775"/>
    <w:rsid w:val="00A97E4E"/>
    <w:rsid w:val="00AA0C11"/>
    <w:rsid w:val="00AA1DAB"/>
    <w:rsid w:val="00AA3F5D"/>
    <w:rsid w:val="00AB1A02"/>
    <w:rsid w:val="00AB2719"/>
    <w:rsid w:val="00AB2B23"/>
    <w:rsid w:val="00AB30D6"/>
    <w:rsid w:val="00AB43BB"/>
    <w:rsid w:val="00AB55F4"/>
    <w:rsid w:val="00AB569C"/>
    <w:rsid w:val="00AB7278"/>
    <w:rsid w:val="00AC2D3F"/>
    <w:rsid w:val="00AC3D1D"/>
    <w:rsid w:val="00AD3A34"/>
    <w:rsid w:val="00AD4D76"/>
    <w:rsid w:val="00AD4EFC"/>
    <w:rsid w:val="00AE1DA2"/>
    <w:rsid w:val="00AE613A"/>
    <w:rsid w:val="00AF2911"/>
    <w:rsid w:val="00AF3652"/>
    <w:rsid w:val="00AF3D17"/>
    <w:rsid w:val="00AF6A58"/>
    <w:rsid w:val="00B0189E"/>
    <w:rsid w:val="00B0743E"/>
    <w:rsid w:val="00B116E2"/>
    <w:rsid w:val="00B13B20"/>
    <w:rsid w:val="00B143FB"/>
    <w:rsid w:val="00B1474C"/>
    <w:rsid w:val="00B14DCA"/>
    <w:rsid w:val="00B15D57"/>
    <w:rsid w:val="00B20BAF"/>
    <w:rsid w:val="00B229D3"/>
    <w:rsid w:val="00B22C82"/>
    <w:rsid w:val="00B24D01"/>
    <w:rsid w:val="00B3018D"/>
    <w:rsid w:val="00B346AC"/>
    <w:rsid w:val="00B3482C"/>
    <w:rsid w:val="00B3721E"/>
    <w:rsid w:val="00B422D4"/>
    <w:rsid w:val="00B45F76"/>
    <w:rsid w:val="00B46377"/>
    <w:rsid w:val="00B53664"/>
    <w:rsid w:val="00B55393"/>
    <w:rsid w:val="00B55970"/>
    <w:rsid w:val="00B564A2"/>
    <w:rsid w:val="00B6027A"/>
    <w:rsid w:val="00B61EFA"/>
    <w:rsid w:val="00B62451"/>
    <w:rsid w:val="00B62B73"/>
    <w:rsid w:val="00B66A63"/>
    <w:rsid w:val="00B74C13"/>
    <w:rsid w:val="00B7594B"/>
    <w:rsid w:val="00B765E4"/>
    <w:rsid w:val="00B83895"/>
    <w:rsid w:val="00B84D6B"/>
    <w:rsid w:val="00B856FC"/>
    <w:rsid w:val="00B85B91"/>
    <w:rsid w:val="00B8604F"/>
    <w:rsid w:val="00B8737E"/>
    <w:rsid w:val="00B9379C"/>
    <w:rsid w:val="00B94D7A"/>
    <w:rsid w:val="00BA0EB5"/>
    <w:rsid w:val="00BA1EAE"/>
    <w:rsid w:val="00BA2D3D"/>
    <w:rsid w:val="00BA34A0"/>
    <w:rsid w:val="00BA6A19"/>
    <w:rsid w:val="00BA6CB2"/>
    <w:rsid w:val="00BA7D8F"/>
    <w:rsid w:val="00BB1800"/>
    <w:rsid w:val="00BB2BF4"/>
    <w:rsid w:val="00BB3534"/>
    <w:rsid w:val="00BB55DB"/>
    <w:rsid w:val="00BB740B"/>
    <w:rsid w:val="00BC0167"/>
    <w:rsid w:val="00BC0378"/>
    <w:rsid w:val="00BC0975"/>
    <w:rsid w:val="00BC1BB9"/>
    <w:rsid w:val="00BD2296"/>
    <w:rsid w:val="00BD2549"/>
    <w:rsid w:val="00BD3BF3"/>
    <w:rsid w:val="00BD41D6"/>
    <w:rsid w:val="00BE1370"/>
    <w:rsid w:val="00BE287C"/>
    <w:rsid w:val="00BE3D6C"/>
    <w:rsid w:val="00BE7A45"/>
    <w:rsid w:val="00BF79C5"/>
    <w:rsid w:val="00C01B52"/>
    <w:rsid w:val="00C02C49"/>
    <w:rsid w:val="00C05CBA"/>
    <w:rsid w:val="00C070AE"/>
    <w:rsid w:val="00C112A1"/>
    <w:rsid w:val="00C1397C"/>
    <w:rsid w:val="00C1510E"/>
    <w:rsid w:val="00C16748"/>
    <w:rsid w:val="00C31065"/>
    <w:rsid w:val="00C341F9"/>
    <w:rsid w:val="00C350D3"/>
    <w:rsid w:val="00C41B70"/>
    <w:rsid w:val="00C51F3B"/>
    <w:rsid w:val="00C53BB0"/>
    <w:rsid w:val="00C61947"/>
    <w:rsid w:val="00C61F29"/>
    <w:rsid w:val="00C62331"/>
    <w:rsid w:val="00C627A8"/>
    <w:rsid w:val="00C642B9"/>
    <w:rsid w:val="00C7184E"/>
    <w:rsid w:val="00C71996"/>
    <w:rsid w:val="00C71EBF"/>
    <w:rsid w:val="00C727DF"/>
    <w:rsid w:val="00C740D2"/>
    <w:rsid w:val="00C75750"/>
    <w:rsid w:val="00C777D3"/>
    <w:rsid w:val="00C82F89"/>
    <w:rsid w:val="00C864D6"/>
    <w:rsid w:val="00C90B93"/>
    <w:rsid w:val="00C9137F"/>
    <w:rsid w:val="00C958B4"/>
    <w:rsid w:val="00CA0365"/>
    <w:rsid w:val="00CA54C0"/>
    <w:rsid w:val="00CB1EF8"/>
    <w:rsid w:val="00CB26D9"/>
    <w:rsid w:val="00CB5598"/>
    <w:rsid w:val="00CC01E2"/>
    <w:rsid w:val="00CC07B9"/>
    <w:rsid w:val="00CC7C2A"/>
    <w:rsid w:val="00CC7F74"/>
    <w:rsid w:val="00CD0A3B"/>
    <w:rsid w:val="00CD536A"/>
    <w:rsid w:val="00CD70D5"/>
    <w:rsid w:val="00CE67A7"/>
    <w:rsid w:val="00CF0812"/>
    <w:rsid w:val="00CF2172"/>
    <w:rsid w:val="00CF37C1"/>
    <w:rsid w:val="00CF3D4D"/>
    <w:rsid w:val="00CF498E"/>
    <w:rsid w:val="00D03587"/>
    <w:rsid w:val="00D05E3C"/>
    <w:rsid w:val="00D1042A"/>
    <w:rsid w:val="00D10ACC"/>
    <w:rsid w:val="00D10E56"/>
    <w:rsid w:val="00D17A15"/>
    <w:rsid w:val="00D24ECD"/>
    <w:rsid w:val="00D30070"/>
    <w:rsid w:val="00D311C8"/>
    <w:rsid w:val="00D33D6F"/>
    <w:rsid w:val="00D37699"/>
    <w:rsid w:val="00D42E6D"/>
    <w:rsid w:val="00D43196"/>
    <w:rsid w:val="00D43DD9"/>
    <w:rsid w:val="00D44DA9"/>
    <w:rsid w:val="00D4612B"/>
    <w:rsid w:val="00D50E64"/>
    <w:rsid w:val="00D56490"/>
    <w:rsid w:val="00D706BC"/>
    <w:rsid w:val="00D72236"/>
    <w:rsid w:val="00D731D1"/>
    <w:rsid w:val="00D75641"/>
    <w:rsid w:val="00D7658A"/>
    <w:rsid w:val="00D76CAF"/>
    <w:rsid w:val="00D7701C"/>
    <w:rsid w:val="00D80DC1"/>
    <w:rsid w:val="00D873F4"/>
    <w:rsid w:val="00D87693"/>
    <w:rsid w:val="00D878F3"/>
    <w:rsid w:val="00D901EC"/>
    <w:rsid w:val="00DA3B39"/>
    <w:rsid w:val="00DA5284"/>
    <w:rsid w:val="00DB15D3"/>
    <w:rsid w:val="00DB5524"/>
    <w:rsid w:val="00DB58AC"/>
    <w:rsid w:val="00DB6797"/>
    <w:rsid w:val="00DB7222"/>
    <w:rsid w:val="00DB7C8A"/>
    <w:rsid w:val="00DC5828"/>
    <w:rsid w:val="00DC6370"/>
    <w:rsid w:val="00DD229B"/>
    <w:rsid w:val="00DD231E"/>
    <w:rsid w:val="00DD2621"/>
    <w:rsid w:val="00DD5208"/>
    <w:rsid w:val="00DD60D1"/>
    <w:rsid w:val="00DE2B1A"/>
    <w:rsid w:val="00DE3CE3"/>
    <w:rsid w:val="00DE48E9"/>
    <w:rsid w:val="00DE4A6D"/>
    <w:rsid w:val="00DE5097"/>
    <w:rsid w:val="00DE76A0"/>
    <w:rsid w:val="00DE7979"/>
    <w:rsid w:val="00DF5A4A"/>
    <w:rsid w:val="00E019B7"/>
    <w:rsid w:val="00E01FB0"/>
    <w:rsid w:val="00E02209"/>
    <w:rsid w:val="00E02E5C"/>
    <w:rsid w:val="00E040E8"/>
    <w:rsid w:val="00E045BD"/>
    <w:rsid w:val="00E04AAC"/>
    <w:rsid w:val="00E05FE7"/>
    <w:rsid w:val="00E122AE"/>
    <w:rsid w:val="00E12C0A"/>
    <w:rsid w:val="00E12E8D"/>
    <w:rsid w:val="00E13B6D"/>
    <w:rsid w:val="00E15E69"/>
    <w:rsid w:val="00E22973"/>
    <w:rsid w:val="00E2362E"/>
    <w:rsid w:val="00E24D76"/>
    <w:rsid w:val="00E24DBF"/>
    <w:rsid w:val="00E25A91"/>
    <w:rsid w:val="00E2790A"/>
    <w:rsid w:val="00E33739"/>
    <w:rsid w:val="00E35025"/>
    <w:rsid w:val="00E37CD0"/>
    <w:rsid w:val="00E37EFF"/>
    <w:rsid w:val="00E429DB"/>
    <w:rsid w:val="00E43C1A"/>
    <w:rsid w:val="00E4457E"/>
    <w:rsid w:val="00E4503D"/>
    <w:rsid w:val="00E47647"/>
    <w:rsid w:val="00E47DB7"/>
    <w:rsid w:val="00E50783"/>
    <w:rsid w:val="00E50B14"/>
    <w:rsid w:val="00E535D2"/>
    <w:rsid w:val="00E54A26"/>
    <w:rsid w:val="00E61E00"/>
    <w:rsid w:val="00E652C4"/>
    <w:rsid w:val="00E66E6E"/>
    <w:rsid w:val="00E7206F"/>
    <w:rsid w:val="00E7446B"/>
    <w:rsid w:val="00E753D7"/>
    <w:rsid w:val="00E755DB"/>
    <w:rsid w:val="00E75F2D"/>
    <w:rsid w:val="00E775E6"/>
    <w:rsid w:val="00E81848"/>
    <w:rsid w:val="00E83BFB"/>
    <w:rsid w:val="00E86294"/>
    <w:rsid w:val="00E86D45"/>
    <w:rsid w:val="00E90F86"/>
    <w:rsid w:val="00E9191C"/>
    <w:rsid w:val="00E947D2"/>
    <w:rsid w:val="00E94AA7"/>
    <w:rsid w:val="00E94E61"/>
    <w:rsid w:val="00E9511F"/>
    <w:rsid w:val="00E97762"/>
    <w:rsid w:val="00EA1696"/>
    <w:rsid w:val="00EA5B72"/>
    <w:rsid w:val="00EA68E4"/>
    <w:rsid w:val="00EB17A8"/>
    <w:rsid w:val="00EB3813"/>
    <w:rsid w:val="00EC29AE"/>
    <w:rsid w:val="00EC728F"/>
    <w:rsid w:val="00ED6301"/>
    <w:rsid w:val="00EE3840"/>
    <w:rsid w:val="00EE6C4E"/>
    <w:rsid w:val="00EF4518"/>
    <w:rsid w:val="00F0131F"/>
    <w:rsid w:val="00F0187B"/>
    <w:rsid w:val="00F02BCB"/>
    <w:rsid w:val="00F05FDB"/>
    <w:rsid w:val="00F074D5"/>
    <w:rsid w:val="00F07A79"/>
    <w:rsid w:val="00F17756"/>
    <w:rsid w:val="00F24EB3"/>
    <w:rsid w:val="00F30772"/>
    <w:rsid w:val="00F323B1"/>
    <w:rsid w:val="00F32ECE"/>
    <w:rsid w:val="00F32F3C"/>
    <w:rsid w:val="00F33338"/>
    <w:rsid w:val="00F34A60"/>
    <w:rsid w:val="00F35E1C"/>
    <w:rsid w:val="00F422FC"/>
    <w:rsid w:val="00F441B0"/>
    <w:rsid w:val="00F51B18"/>
    <w:rsid w:val="00F52C5B"/>
    <w:rsid w:val="00F567D6"/>
    <w:rsid w:val="00F57C56"/>
    <w:rsid w:val="00F63E59"/>
    <w:rsid w:val="00F65CC4"/>
    <w:rsid w:val="00F65D84"/>
    <w:rsid w:val="00F67049"/>
    <w:rsid w:val="00F70E77"/>
    <w:rsid w:val="00F738FE"/>
    <w:rsid w:val="00F75A5C"/>
    <w:rsid w:val="00F858D9"/>
    <w:rsid w:val="00F85C0B"/>
    <w:rsid w:val="00F94EC5"/>
    <w:rsid w:val="00F95E1A"/>
    <w:rsid w:val="00F97BFC"/>
    <w:rsid w:val="00FA3ADA"/>
    <w:rsid w:val="00FA4DA5"/>
    <w:rsid w:val="00FA50C6"/>
    <w:rsid w:val="00FA6D6E"/>
    <w:rsid w:val="00FA6E90"/>
    <w:rsid w:val="00FB2E09"/>
    <w:rsid w:val="00FB63F9"/>
    <w:rsid w:val="00FB7504"/>
    <w:rsid w:val="00FC18DE"/>
    <w:rsid w:val="00FC52C5"/>
    <w:rsid w:val="00FC64A0"/>
    <w:rsid w:val="00FD02B4"/>
    <w:rsid w:val="00FD18FD"/>
    <w:rsid w:val="00FD3FE9"/>
    <w:rsid w:val="00FD4475"/>
    <w:rsid w:val="00FD6F0B"/>
    <w:rsid w:val="00FE4FF8"/>
    <w:rsid w:val="00FE5D22"/>
    <w:rsid w:val="00FE7AFB"/>
    <w:rsid w:val="00FF0F1D"/>
    <w:rsid w:val="00FF69BD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107FA8"/>
  <w15:docId w15:val="{2427C0DF-EEA8-4122-BF95-C1E1FAA8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39C0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9511F"/>
    <w:pPr>
      <w:keepNext/>
      <w:spacing w:line="360" w:lineRule="auto"/>
      <w:jc w:val="both"/>
      <w:outlineLvl w:val="0"/>
    </w:pPr>
    <w:rPr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B5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6F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6F6F"/>
    <w:pPr>
      <w:tabs>
        <w:tab w:val="center" w:pos="4320"/>
        <w:tab w:val="right" w:pos="8640"/>
      </w:tabs>
    </w:pPr>
  </w:style>
  <w:style w:type="character" w:styleId="Hyperlink">
    <w:name w:val="Hyperlink"/>
    <w:rsid w:val="00286F6F"/>
    <w:rPr>
      <w:color w:val="0000FF"/>
      <w:u w:val="single"/>
    </w:rPr>
  </w:style>
  <w:style w:type="character" w:styleId="HTMLTypewriter">
    <w:name w:val="HTML Typewriter"/>
    <w:uiPriority w:val="99"/>
    <w:rsid w:val="00363B1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363B12"/>
  </w:style>
  <w:style w:type="paragraph" w:styleId="BodyText">
    <w:name w:val="Body Text"/>
    <w:basedOn w:val="Normal"/>
    <w:rsid w:val="00D17A15"/>
    <w:pPr>
      <w:spacing w:after="240"/>
      <w:jc w:val="both"/>
    </w:pPr>
    <w:rPr>
      <w:sz w:val="22"/>
      <w:szCs w:val="22"/>
      <w:lang w:val="en-CA"/>
    </w:rPr>
  </w:style>
  <w:style w:type="paragraph" w:customStyle="1" w:styleId="DeliveryPhrase">
    <w:name w:val="Delivery Phrase"/>
    <w:basedOn w:val="LetterDate"/>
    <w:rsid w:val="00D17A15"/>
    <w:pPr>
      <w:spacing w:before="720"/>
    </w:pPr>
    <w:rPr>
      <w:rFonts w:ascii="Times New Roman Bold" w:hAnsi="Times New Roman Bold"/>
      <w:b/>
      <w:caps/>
    </w:rPr>
  </w:style>
  <w:style w:type="paragraph" w:customStyle="1" w:styleId="LetterDate">
    <w:name w:val="Letter Date"/>
    <w:basedOn w:val="Normal"/>
    <w:next w:val="BodyText"/>
    <w:rsid w:val="00D17A15"/>
    <w:pPr>
      <w:spacing w:after="240"/>
    </w:pPr>
    <w:rPr>
      <w:sz w:val="22"/>
      <w:szCs w:val="22"/>
      <w:lang w:val="en-CA"/>
    </w:rPr>
  </w:style>
  <w:style w:type="paragraph" w:customStyle="1" w:styleId="Addressee">
    <w:name w:val="Addressee"/>
    <w:basedOn w:val="Normal"/>
    <w:rsid w:val="00D17A15"/>
    <w:rPr>
      <w:sz w:val="22"/>
      <w:szCs w:val="22"/>
      <w:lang w:val="en-CA"/>
    </w:rPr>
  </w:style>
  <w:style w:type="paragraph" w:customStyle="1" w:styleId="ReLine">
    <w:name w:val="ReLine"/>
    <w:basedOn w:val="Normal"/>
    <w:next w:val="Normal"/>
    <w:rsid w:val="00D17A15"/>
    <w:pPr>
      <w:spacing w:before="240"/>
      <w:ind w:right="115"/>
    </w:pPr>
    <w:rPr>
      <w:rFonts w:ascii="Times New Roman Bold" w:hAnsi="Times New Roman Bold"/>
      <w:b/>
      <w:sz w:val="22"/>
      <w:szCs w:val="22"/>
      <w:lang w:val="en-CA"/>
    </w:rPr>
  </w:style>
  <w:style w:type="paragraph" w:styleId="Salutation">
    <w:name w:val="Salutation"/>
    <w:basedOn w:val="Normal"/>
    <w:next w:val="BodyText"/>
    <w:rsid w:val="00D17A15"/>
    <w:pPr>
      <w:spacing w:before="240" w:after="240"/>
    </w:pPr>
    <w:rPr>
      <w:sz w:val="22"/>
      <w:szCs w:val="22"/>
      <w:lang w:val="en-CA"/>
    </w:rPr>
  </w:style>
  <w:style w:type="paragraph" w:customStyle="1" w:styleId="2ndReLine">
    <w:name w:val="2nd ReLine"/>
    <w:basedOn w:val="Normal"/>
    <w:rsid w:val="00D17A15"/>
    <w:pPr>
      <w:spacing w:after="240"/>
    </w:pPr>
    <w:rPr>
      <w:rFonts w:ascii="Times New Roman Bold" w:hAnsi="Times New Roman Bold"/>
      <w:b/>
      <w:sz w:val="22"/>
      <w:szCs w:val="22"/>
      <w:u w:val="single"/>
      <w:lang w:val="en-CA"/>
    </w:rPr>
  </w:style>
  <w:style w:type="paragraph" w:styleId="Signature">
    <w:name w:val="Signature"/>
    <w:basedOn w:val="Normal"/>
    <w:rsid w:val="00D17A15"/>
    <w:pPr>
      <w:keepNext/>
      <w:spacing w:before="840"/>
    </w:pPr>
    <w:rPr>
      <w:rFonts w:ascii="Times New Roman Bold" w:hAnsi="Times New Roman Bold"/>
      <w:b/>
      <w:sz w:val="22"/>
      <w:szCs w:val="22"/>
      <w:lang w:val="en-CA"/>
    </w:rPr>
  </w:style>
  <w:style w:type="paragraph" w:customStyle="1" w:styleId="JobTitle">
    <w:name w:val="Job Title"/>
    <w:basedOn w:val="Normal"/>
    <w:rsid w:val="00D17A15"/>
    <w:pPr>
      <w:spacing w:after="360"/>
    </w:pPr>
    <w:rPr>
      <w:i/>
      <w:szCs w:val="22"/>
      <w:lang w:val="en-CA"/>
    </w:rPr>
  </w:style>
  <w:style w:type="paragraph" w:styleId="Closing">
    <w:name w:val="Closing"/>
    <w:basedOn w:val="Normal"/>
    <w:rsid w:val="00D17A15"/>
    <w:pPr>
      <w:keepNext/>
      <w:spacing w:before="240"/>
    </w:pPr>
    <w:rPr>
      <w:sz w:val="22"/>
      <w:szCs w:val="22"/>
      <w:lang w:val="en-CA"/>
    </w:rPr>
  </w:style>
  <w:style w:type="paragraph" w:customStyle="1" w:styleId="Cc">
    <w:name w:val="Cc:"/>
    <w:basedOn w:val="Normal"/>
    <w:rsid w:val="00D17A15"/>
    <w:rPr>
      <w:sz w:val="22"/>
      <w:szCs w:val="22"/>
      <w:lang w:val="en-CA"/>
    </w:rPr>
  </w:style>
  <w:style w:type="paragraph" w:customStyle="1" w:styleId="B2">
    <w:name w:val="B2"/>
    <w:basedOn w:val="Normal"/>
    <w:rsid w:val="003D7BA7"/>
    <w:pPr>
      <w:numPr>
        <w:numId w:val="1"/>
      </w:numPr>
      <w:tabs>
        <w:tab w:val="clear" w:pos="360"/>
      </w:tabs>
      <w:ind w:left="1080"/>
    </w:pPr>
    <w:rPr>
      <w:sz w:val="22"/>
      <w:szCs w:val="22"/>
    </w:rPr>
  </w:style>
  <w:style w:type="paragraph" w:styleId="NormalWeb">
    <w:name w:val="Normal (Web)"/>
    <w:basedOn w:val="Normal"/>
    <w:uiPriority w:val="99"/>
    <w:rsid w:val="00A101C7"/>
    <w:pPr>
      <w:spacing w:before="100" w:beforeAutospacing="1" w:after="100" w:afterAutospacing="1"/>
    </w:pPr>
    <w:rPr>
      <w:sz w:val="24"/>
      <w:szCs w:val="24"/>
    </w:rPr>
  </w:style>
  <w:style w:type="paragraph" w:customStyle="1" w:styleId="LightList-Accent51">
    <w:name w:val="Light List - Accent 51"/>
    <w:basedOn w:val="Normal"/>
    <w:qFormat/>
    <w:rsid w:val="00392E8C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E2644"/>
  </w:style>
  <w:style w:type="character" w:customStyle="1" w:styleId="Heading1Char">
    <w:name w:val="Heading 1 Char"/>
    <w:link w:val="Heading1"/>
    <w:rsid w:val="00E9511F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944D0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2944D0"/>
    <w:rPr>
      <w:rFonts w:ascii="Consolas" w:eastAsia="Calibri" w:hAnsi="Consolas"/>
      <w:sz w:val="21"/>
      <w:szCs w:val="21"/>
      <w:lang w:val="x-none" w:eastAsia="x-none"/>
    </w:rPr>
  </w:style>
  <w:style w:type="paragraph" w:styleId="BalloonText">
    <w:name w:val="Balloon Text"/>
    <w:basedOn w:val="Normal"/>
    <w:link w:val="BalloonTextChar"/>
    <w:uiPriority w:val="99"/>
    <w:rsid w:val="006038F1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6038F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rsid w:val="00B229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29D3"/>
  </w:style>
  <w:style w:type="character" w:customStyle="1" w:styleId="CommentTextChar">
    <w:name w:val="Comment Text Char"/>
    <w:link w:val="CommentText"/>
    <w:rsid w:val="00B229D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229D3"/>
    <w:rPr>
      <w:b/>
      <w:bCs/>
    </w:rPr>
  </w:style>
  <w:style w:type="character" w:customStyle="1" w:styleId="CommentSubjectChar">
    <w:name w:val="Comment Subject Char"/>
    <w:link w:val="CommentSubject"/>
    <w:rsid w:val="00B229D3"/>
    <w:rPr>
      <w:b/>
      <w:bCs/>
      <w:lang w:val="en-US" w:eastAsia="en-US"/>
    </w:rPr>
  </w:style>
  <w:style w:type="character" w:customStyle="1" w:styleId="MusBodyChar">
    <w:name w:val="MusBody Char"/>
    <w:link w:val="MusBody"/>
    <w:locked/>
    <w:rsid w:val="004733AB"/>
    <w:rPr>
      <w:bCs/>
      <w:sz w:val="24"/>
      <w:szCs w:val="24"/>
    </w:rPr>
  </w:style>
  <w:style w:type="paragraph" w:customStyle="1" w:styleId="MusBody">
    <w:name w:val="MusBody"/>
    <w:basedOn w:val="Normal"/>
    <w:link w:val="MusBodyChar"/>
    <w:qFormat/>
    <w:rsid w:val="004733AB"/>
    <w:pPr>
      <w:keepNext/>
      <w:contextualSpacing/>
      <w:jc w:val="both"/>
    </w:pPr>
    <w:rPr>
      <w:bCs/>
      <w:sz w:val="24"/>
      <w:szCs w:val="24"/>
      <w:lang w:val="en-CA" w:eastAsia="en-CA"/>
    </w:rPr>
  </w:style>
  <w:style w:type="character" w:styleId="FollowedHyperlink">
    <w:name w:val="FollowedHyperlink"/>
    <w:rsid w:val="00632D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05E67"/>
    <w:pPr>
      <w:numPr>
        <w:numId w:val="4"/>
      </w:numPr>
      <w:spacing w:before="120" w:after="200"/>
      <w:contextualSpacing/>
      <w:jc w:val="both"/>
    </w:pPr>
    <w:rPr>
      <w:rFonts w:ascii="Times" w:eastAsiaTheme="minorHAnsi" w:hAnsi="Times" w:cstheme="minorBidi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9D62E8"/>
  </w:style>
  <w:style w:type="character" w:customStyle="1" w:styleId="il">
    <w:name w:val="il"/>
    <w:basedOn w:val="DefaultParagraphFont"/>
    <w:rsid w:val="009D62E8"/>
  </w:style>
  <w:style w:type="paragraph" w:customStyle="1" w:styleId="MediumGrid1-Accent21">
    <w:name w:val="Medium Grid 1 - Accent 21"/>
    <w:basedOn w:val="Normal"/>
    <w:uiPriority w:val="34"/>
    <w:qFormat/>
    <w:rsid w:val="009D62E8"/>
    <w:pPr>
      <w:spacing w:after="200" w:line="276" w:lineRule="auto"/>
      <w:ind w:left="720"/>
      <w:contextualSpacing/>
    </w:pPr>
    <w:rPr>
      <w:rFonts w:ascii="Calibri" w:eastAsia="Calibri" w:hAnsi="Calibri" w:cs="Helvetica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9D62E8"/>
    <w:rPr>
      <w:lang w:val="en-US" w:eastAsia="en-US"/>
    </w:rPr>
  </w:style>
  <w:style w:type="paragraph" w:customStyle="1" w:styleId="p1">
    <w:name w:val="p1"/>
    <w:basedOn w:val="Normal"/>
    <w:rsid w:val="00A44567"/>
    <w:rPr>
      <w:rFonts w:ascii="Helvetica" w:hAnsi="Helvetica"/>
      <w:sz w:val="17"/>
      <w:szCs w:val="17"/>
    </w:rPr>
  </w:style>
  <w:style w:type="character" w:customStyle="1" w:styleId="s1">
    <w:name w:val="s1"/>
    <w:basedOn w:val="DefaultParagraphFont"/>
    <w:rsid w:val="00A44567"/>
    <w:rPr>
      <w:rFonts w:ascii="Helvetica" w:hAnsi="Helvetica" w:hint="default"/>
      <w:sz w:val="11"/>
      <w:szCs w:val="11"/>
    </w:rPr>
  </w:style>
  <w:style w:type="character" w:customStyle="1" w:styleId="Heading3Char">
    <w:name w:val="Heading 3 Char"/>
    <w:basedOn w:val="DefaultParagraphFont"/>
    <w:link w:val="Heading3"/>
    <w:semiHidden/>
    <w:rsid w:val="00DB5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8AC"/>
    <w:pPr>
      <w:spacing w:after="120"/>
      <w:jc w:val="both"/>
    </w:pPr>
    <w:rPr>
      <w:rFonts w:asciiTheme="majorBidi" w:eastAsiaTheme="minorHAnsi" w:hAnsiTheme="majorBidi" w:cstheme="majorBidi"/>
      <w:b/>
      <w:bCs/>
      <w:szCs w:val="24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DB58AC"/>
    <w:rPr>
      <w:rFonts w:asciiTheme="majorBidi" w:eastAsiaTheme="minorHAnsi" w:hAnsiTheme="majorBidi" w:cstheme="majorBidi"/>
      <w:b/>
      <w:bCs/>
      <w:szCs w:val="24"/>
      <w:lang w:eastAsia="en-US"/>
    </w:rPr>
  </w:style>
  <w:style w:type="character" w:styleId="SubtleEmphasis">
    <w:name w:val="Subtle Emphasis"/>
    <w:uiPriority w:val="19"/>
    <w:qFormat/>
    <w:rsid w:val="00956329"/>
    <w:rPr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38FE"/>
    <w:pPr>
      <w:contextualSpacing/>
      <w:jc w:val="center"/>
    </w:pPr>
    <w:rPr>
      <w:rFonts w:eastAsiaTheme="majorEastAsia"/>
      <w:b/>
      <w:bCs/>
      <w:spacing w:val="-10"/>
      <w:kern w:val="28"/>
      <w:sz w:val="28"/>
      <w:szCs w:val="28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38FE"/>
    <w:rPr>
      <w:rFonts w:eastAsiaTheme="majorEastAsia"/>
      <w:b/>
      <w:bCs/>
      <w:spacing w:val="-10"/>
      <w:kern w:val="28"/>
      <w:sz w:val="28"/>
      <w:szCs w:val="28"/>
      <w:lang w:eastAsia="en-US"/>
    </w:rPr>
  </w:style>
  <w:style w:type="paragraph" w:styleId="NoSpacing">
    <w:name w:val="No Spacing"/>
    <w:aliases w:val="Paragraphs"/>
    <w:basedOn w:val="Normal"/>
    <w:link w:val="NoSpacingChar"/>
    <w:uiPriority w:val="1"/>
    <w:qFormat/>
    <w:rsid w:val="009334A1"/>
    <w:pPr>
      <w:autoSpaceDE w:val="0"/>
      <w:autoSpaceDN w:val="0"/>
      <w:adjustRightInd w:val="0"/>
      <w:spacing w:after="120"/>
      <w:jc w:val="both"/>
    </w:pPr>
    <w:rPr>
      <w:rFonts w:asciiTheme="majorBidi" w:eastAsiaTheme="minorHAnsi" w:hAnsiTheme="majorBidi" w:cstheme="majorBidi"/>
      <w:sz w:val="22"/>
      <w:szCs w:val="22"/>
    </w:rPr>
  </w:style>
  <w:style w:type="character" w:customStyle="1" w:styleId="NoSpacingChar">
    <w:name w:val="No Spacing Char"/>
    <w:aliases w:val="Paragraphs Char"/>
    <w:basedOn w:val="DefaultParagraphFont"/>
    <w:link w:val="NoSpacing"/>
    <w:uiPriority w:val="1"/>
    <w:rsid w:val="009334A1"/>
    <w:rPr>
      <w:rFonts w:asciiTheme="majorBidi" w:eastAsiaTheme="minorHAnsi" w:hAnsiTheme="majorBidi" w:cstheme="majorBidi"/>
      <w:sz w:val="22"/>
      <w:szCs w:val="22"/>
      <w:lang w:val="en-US" w:eastAsia="en-US"/>
    </w:rPr>
  </w:style>
  <w:style w:type="table" w:styleId="TableGrid">
    <w:name w:val="Table Grid"/>
    <w:basedOn w:val="TableNormal"/>
    <w:rsid w:val="00FD1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0E02E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77287"/>
  </w:style>
  <w:style w:type="character" w:customStyle="1" w:styleId="eop">
    <w:name w:val="eop"/>
    <w:basedOn w:val="DefaultParagraphFont"/>
    <w:rsid w:val="00977287"/>
  </w:style>
  <w:style w:type="paragraph" w:styleId="Revision">
    <w:name w:val="Revision"/>
    <w:hidden/>
    <w:uiPriority w:val="71"/>
    <w:semiHidden/>
    <w:rsid w:val="0018565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1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04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cmaster.ca/welcome/campusmap.cf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osf.io/sjd5n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oukhoa@mcmaster.ca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9019F2-43ED-894B-AEC5-32A89674EE8B}">
  <we:reference id="wa200001011" version="1.1.0.0" store="en-US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84E2BF7B50D47987372A0847FF688" ma:contentTypeVersion="13" ma:contentTypeDescription="Create a new document." ma:contentTypeScope="" ma:versionID="48358d55a491a1c8b2d201b23abbd256">
  <xsd:schema xmlns:xsd="http://www.w3.org/2001/XMLSchema" xmlns:xs="http://www.w3.org/2001/XMLSchema" xmlns:p="http://schemas.microsoft.com/office/2006/metadata/properties" xmlns:ns3="036a3455-12b1-4210-8204-49f2d88d7693" xmlns:ns4="ba0b7299-1632-4483-8fd7-7601e0228f14" targetNamespace="http://schemas.microsoft.com/office/2006/metadata/properties" ma:root="true" ma:fieldsID="e4b7bbc7c193f854eec9d9bf818fd9b2" ns3:_="" ns4:_="">
    <xsd:import namespace="036a3455-12b1-4210-8204-49f2d88d7693"/>
    <xsd:import namespace="ba0b7299-1632-4483-8fd7-7601e022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a3455-12b1-4210-8204-49f2d88d7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b7299-1632-4483-8fd7-7601e022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B377A-932D-44A6-8EF4-1F9E65447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C7CA5B-961F-4257-8376-EAADCBE618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30E262-A8EF-41CA-9F53-015E9836B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a3455-12b1-4210-8204-49f2d88d7693"/>
    <ds:schemaRef ds:uri="ba0b7299-1632-4483-8fd7-7601e022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41C68B-5813-4ED5-9CD9-A066AA236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19, 2007</vt:lpstr>
    </vt:vector>
  </TitlesOfParts>
  <Company>McMaster University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19, 2007</dc:title>
  <dc:creator>VP Admin</dc:creator>
  <cp:lastModifiedBy>Paez, Antonio</cp:lastModifiedBy>
  <cp:revision>25</cp:revision>
  <cp:lastPrinted>2022-04-01T03:33:00Z</cp:lastPrinted>
  <dcterms:created xsi:type="dcterms:W3CDTF">2022-04-01T03:10:00Z</dcterms:created>
  <dcterms:modified xsi:type="dcterms:W3CDTF">2022-09-22T17:24:00Z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0x01010000984E2BF7B50D47987372A0847FF688</vt:lpwstr>
  </property>
  <property fmtid="{D5CDD505-2E9C-101B-9397-08002B2CF9AE}" pid="3" name="grammarly_documentId">
    <vt:lpwstr>documentId_9746</vt:lpwstr>
  </property>
  <property fmtid="{D5CDD505-2E9C-101B-9397-08002B2CF9AE}" pid="4" name="grammarly_documentContext">
    <vt:lpwstr>{"goals":[],"domain":"general","emotions":[],"dialect":"canadian"}</vt:lpwstr>
  </property>
</Properties>
</file>