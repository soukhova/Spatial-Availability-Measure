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96C3F" w14:textId="56B6C03B" w:rsidR="00ED38BB" w:rsidRPr="00ED38BB" w:rsidRDefault="00897AA3" w:rsidP="00F61B01">
      <w:pPr>
        <w:pStyle w:val="Title"/>
        <w:jc w:val="both"/>
      </w:pPr>
      <w:bookmarkStart w:id="0" w:name="_Hlk109896564"/>
      <w:r>
        <w:t xml:space="preserve">Journal Requirements and </w:t>
      </w:r>
      <w:r w:rsidR="009E4624">
        <w:t>Reviewers</w:t>
      </w:r>
      <w:r w:rsidR="00C07B86">
        <w:t xml:space="preserve"> </w:t>
      </w:r>
      <w:r w:rsidR="00113520">
        <w:softHyphen/>
        <w:t xml:space="preserve"> </w:t>
      </w:r>
      <w:r w:rsidR="000450EB">
        <w:t>Response</w:t>
      </w:r>
      <w:r w:rsidR="00ED38BB" w:rsidRPr="00ED38BB">
        <w:t xml:space="preserve"> Letter</w:t>
      </w:r>
    </w:p>
    <w:p w14:paraId="783B38E7" w14:textId="063951BE" w:rsidR="009101D9" w:rsidRDefault="00F62EEF" w:rsidP="00F61B01">
      <w:r w:rsidRPr="00ED38BB">
        <w:t>The authors thank the reviewer for their time and thoughtful commentary in response to our paper.</w:t>
      </w:r>
      <w:r w:rsidR="0098766D">
        <w:t xml:space="preserve"> </w:t>
      </w:r>
      <w:r w:rsidRPr="00ED38BB">
        <w:t xml:space="preserve">We have </w:t>
      </w:r>
      <w:r w:rsidR="00BC4277" w:rsidRPr="00ED38BB">
        <w:t>extensively revised</w:t>
      </w:r>
      <w:r w:rsidR="0087709D" w:rsidRPr="00ED38BB">
        <w:t xml:space="preserve"> </w:t>
      </w:r>
      <w:r w:rsidR="009101D9" w:rsidRPr="00ED38BB">
        <w:t>the paper</w:t>
      </w:r>
      <w:r w:rsidRPr="00ED38BB">
        <w:t xml:space="preserve"> to clarify </w:t>
      </w:r>
      <w:r w:rsidR="00ED38BB" w:rsidRPr="00ED38BB">
        <w:t>all the remaining minor comments in the paper</w:t>
      </w:r>
      <w:r w:rsidRPr="00ED38BB">
        <w:t>.</w:t>
      </w:r>
      <w:r w:rsidR="0098766D">
        <w:t xml:space="preserve"> </w:t>
      </w:r>
      <w:r w:rsidRPr="00ED38BB">
        <w:t xml:space="preserve">In </w:t>
      </w:r>
      <w:r w:rsidR="00C31E96">
        <w:t>this respect</w:t>
      </w:r>
      <w:r w:rsidRPr="00ED38BB">
        <w:t xml:space="preserve">, we present the comments in </w:t>
      </w:r>
      <w:r w:rsidRPr="00796AAC">
        <w:rPr>
          <w:color w:val="4472C4" w:themeColor="accent1"/>
        </w:rPr>
        <w:t>blue text</w:t>
      </w:r>
      <w:r w:rsidRPr="00ED38BB">
        <w:t xml:space="preserve">, our responses and comments in black text, and the relevant revised text is presented in </w:t>
      </w:r>
      <w:r w:rsidRPr="00796AAC">
        <w:rPr>
          <w:color w:val="C00000"/>
        </w:rPr>
        <w:t>red</w:t>
      </w:r>
      <w:r w:rsidRPr="00ED38BB">
        <w:t>.</w:t>
      </w:r>
    </w:p>
    <w:p w14:paraId="600199B9" w14:textId="4130E824" w:rsidR="00BB76D7" w:rsidRDefault="00BB76D7" w:rsidP="00F61B01">
      <w:pPr>
        <w:contextualSpacing w:val="0"/>
      </w:pPr>
    </w:p>
    <w:p w14:paraId="20E9FBAB" w14:textId="5233F03B" w:rsidR="00A16C16" w:rsidRDefault="00A16C16" w:rsidP="00F6489E">
      <w:pPr>
        <w:pStyle w:val="Heading1"/>
        <w:numPr>
          <w:ilvl w:val="0"/>
          <w:numId w:val="0"/>
        </w:numPr>
        <w:ind w:left="720"/>
      </w:pPr>
      <w:r>
        <w:t>Journal Requirements</w:t>
      </w:r>
    </w:p>
    <w:p w14:paraId="72D7DA08" w14:textId="02728C3B" w:rsidR="006337AF"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Please ensure that your manuscript meets PLOS ONE's style requirements, including those for file naming. The PLOS ONE style templates can be found at </w:t>
      </w:r>
      <w:r w:rsidRPr="006337AF">
        <w:rPr>
          <w:color w:val="4472C4" w:themeColor="accent1"/>
        </w:rPr>
        <w:br/>
      </w:r>
      <w:hyperlink r:id="rId11" w:history="1">
        <w:r w:rsidRPr="006337AF">
          <w:rPr>
            <w:rStyle w:val="Hyperlink"/>
          </w:rPr>
          <w:t>https://journals.plos.org/plosone/s/file?id=wjVg/PLOSOne_formatting_sample_main_body.pdf</w:t>
        </w:r>
      </w:hyperlink>
      <w:r w:rsidRPr="006337AF">
        <w:rPr>
          <w:color w:val="4472C4" w:themeColor="accent1"/>
        </w:rPr>
        <w:t xml:space="preserve"> and  </w:t>
      </w:r>
      <w:hyperlink r:id="rId12" w:history="1">
        <w:r w:rsidRPr="006337AF">
          <w:rPr>
            <w:rStyle w:val="Hyperlink"/>
          </w:rPr>
          <w:t>https://journals.plos.org/plosone/s/file?id=ba62/PLOSOne_formatting_sample_title_authors_affiliations.pdf</w:t>
        </w:r>
      </w:hyperlink>
    </w:p>
    <w:p w14:paraId="480336D5" w14:textId="665837A7" w:rsidR="006337AF" w:rsidRDefault="006337AF" w:rsidP="00F61B01">
      <w:pPr>
        <w:pStyle w:val="ListParagraph"/>
        <w:numPr>
          <w:ilvl w:val="0"/>
          <w:numId w:val="15"/>
        </w:numPr>
      </w:pPr>
      <w:r>
        <w:t xml:space="preserve">Thank you for </w:t>
      </w:r>
      <w:r w:rsidR="000B402E">
        <w:t xml:space="preserve">this comment. We </w:t>
      </w:r>
      <w:r w:rsidR="00506E04">
        <w:t>produced the manuscript using the .</w:t>
      </w:r>
      <w:proofErr w:type="spellStart"/>
      <w:r w:rsidR="00506E04">
        <w:t>tex</w:t>
      </w:r>
      <w:proofErr w:type="spellEnd"/>
      <w:r w:rsidR="00506E04">
        <w:t xml:space="preserve"> </w:t>
      </w:r>
      <w:r w:rsidR="00AA3FA5">
        <w:t xml:space="preserve">style </w:t>
      </w:r>
      <w:r w:rsidR="00506E04">
        <w:t xml:space="preserve">template for PLOS ONE. </w:t>
      </w:r>
    </w:p>
    <w:p w14:paraId="48143642" w14:textId="43C0A003" w:rsidR="00614F94"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Thank you for stating the following financial disclosure: "The Social Sciences and Humanities Research Council’s partnership grant: Mobilizing justice:</w:t>
      </w:r>
      <w:r w:rsidR="00F664D7">
        <w:rPr>
          <w:color w:val="4472C4" w:themeColor="accent1"/>
        </w:rPr>
        <w:t xml:space="preserve"> </w:t>
      </w:r>
      <w:r w:rsidRPr="006337AF">
        <w:rPr>
          <w:color w:val="4472C4" w:themeColor="accent1"/>
        </w:rPr>
        <w:t>towards evidence-based transportation equity policy."</w:t>
      </w:r>
      <w:r w:rsidR="00F664D7">
        <w:rPr>
          <w:color w:val="4472C4" w:themeColor="accent1"/>
        </w:rPr>
        <w:t xml:space="preserve"> </w:t>
      </w:r>
    </w:p>
    <w:p w14:paraId="09AB0488" w14:textId="57064ADF" w:rsidR="006337AF" w:rsidRDefault="006337AF" w:rsidP="00F61B01">
      <w:pPr>
        <w:pStyle w:val="ListParagraph"/>
        <w:spacing w:before="100" w:beforeAutospacing="1" w:after="100" w:afterAutospacing="1"/>
        <w:contextualSpacing w:val="0"/>
        <w:rPr>
          <w:color w:val="4472C4" w:themeColor="accent1"/>
        </w:rPr>
      </w:pPr>
      <w:r w:rsidRPr="006337AF">
        <w:rPr>
          <w:color w:val="4472C4" w:themeColor="accent1"/>
        </w:rPr>
        <w:t>Please state what role the funders took in the study.  If the funders had no role, please state: "The funders had no role in study design, data collection and analysis, decision to publish, or preparation of the manuscript." If this statement is not correct you must amend it as needed. Please include this amended Role of Funder statement in your cover letter; we will change the online submission form on your behalf.</w:t>
      </w:r>
    </w:p>
    <w:p w14:paraId="17825EE9" w14:textId="7904F1ED" w:rsidR="00D44590" w:rsidRDefault="00821B65" w:rsidP="00F61B01">
      <w:pPr>
        <w:pStyle w:val="ListParagraph"/>
        <w:numPr>
          <w:ilvl w:val="0"/>
          <w:numId w:val="15"/>
        </w:numPr>
      </w:pPr>
      <w:r>
        <w:t>Thank you for this comment.</w:t>
      </w:r>
      <w:r w:rsidR="00506E04">
        <w:t xml:space="preserve"> We</w:t>
      </w:r>
      <w:r w:rsidR="001F5242">
        <w:t>’</w:t>
      </w:r>
      <w:r w:rsidR="00506E04">
        <w:t>ve update</w:t>
      </w:r>
      <w:r w:rsidR="00ED291F">
        <w:t>d</w:t>
      </w:r>
      <w:r w:rsidR="00506E04">
        <w:t xml:space="preserve"> the statement accordingly</w:t>
      </w:r>
      <w:r w:rsidR="00D44590">
        <w:t xml:space="preserve"> and included it in the revised cover letter.</w:t>
      </w:r>
    </w:p>
    <w:p w14:paraId="213A464B" w14:textId="77777777" w:rsidR="00F109D3" w:rsidRDefault="006337AF" w:rsidP="00F61B01">
      <w:pPr>
        <w:pStyle w:val="ListParagraph"/>
        <w:numPr>
          <w:ilvl w:val="0"/>
          <w:numId w:val="16"/>
        </w:numPr>
        <w:spacing w:before="100" w:beforeAutospacing="1" w:after="100" w:afterAutospacing="1"/>
        <w:contextualSpacing w:val="0"/>
        <w:rPr>
          <w:color w:val="4472C4" w:themeColor="accent1"/>
        </w:rPr>
      </w:pPr>
      <w:r w:rsidRPr="006337AF">
        <w:rPr>
          <w:color w:val="4472C4" w:themeColor="accent1"/>
        </w:rPr>
        <w:t xml:space="preserve">In your Data Availability statement, you have not specified where the minimal data set underlying the results described in your manuscript can be found. PLOS defines a study's minimal data set as the underlying data used to reach the conclusions drawn in the manuscript and any additional data required to replicate the reported study findings in their entirety. All PLOS journals require that the minimal data set be made fully available. For more information about our data policy, please see </w:t>
      </w:r>
      <w:hyperlink r:id="rId13" w:history="1">
        <w:r w:rsidR="00F664D7" w:rsidRPr="006337AF">
          <w:rPr>
            <w:rStyle w:val="Hyperlink"/>
          </w:rPr>
          <w:t>http://journals.plos.org/plosone/s/data-availability</w:t>
        </w:r>
      </w:hyperlink>
      <w:r w:rsidRPr="006337AF">
        <w:rPr>
          <w:color w:val="4472C4" w:themeColor="accent1"/>
        </w:rPr>
        <w:t>.</w:t>
      </w:r>
      <w:r w:rsidR="00F664D7">
        <w:rPr>
          <w:color w:val="4472C4" w:themeColor="accent1"/>
        </w:rPr>
        <w:t xml:space="preserve"> </w:t>
      </w:r>
    </w:p>
    <w:p w14:paraId="0A20332C" w14:textId="77777777" w:rsidR="0070688A" w:rsidRDefault="006337AF" w:rsidP="00F61B01">
      <w:pPr>
        <w:pStyle w:val="ListParagraph"/>
        <w:spacing w:before="100" w:beforeAutospacing="1" w:after="100" w:afterAutospacing="1"/>
        <w:contextualSpacing w:val="0"/>
        <w:rPr>
          <w:color w:val="4472C4" w:themeColor="accent1"/>
        </w:rPr>
      </w:pPr>
      <w:r w:rsidRPr="00F664D7">
        <w:rPr>
          <w:color w:val="4472C4" w:themeColor="accent1"/>
        </w:rPr>
        <w:t xml:space="preserve">"Upon re-submitting your revised manuscript, please upload your study’s minimal underlying data set as either Supporting Information files or to a stable, public repository and include the relevant URLs, DOIs, or accession numbers within your revised cover letter. For a list of acceptable repositories, please see </w:t>
      </w:r>
      <w:r w:rsidRPr="00F664D7">
        <w:rPr>
          <w:color w:val="4472C4" w:themeColor="accent1"/>
        </w:rPr>
        <w:lastRenderedPageBreak/>
        <w:t>http://journals.plos.org/plosone/s/data-availability#loc-recommended-repositories. Any potentially identifying patient information must be fully anonymized.</w:t>
      </w:r>
    </w:p>
    <w:p w14:paraId="0D440C7D" w14:textId="5F603D65" w:rsidR="006337AF" w:rsidRPr="0070688A" w:rsidRDefault="006337AF" w:rsidP="00F61B01">
      <w:pPr>
        <w:pStyle w:val="ListParagraph"/>
        <w:spacing w:before="100" w:beforeAutospacing="1" w:after="100" w:afterAutospacing="1"/>
        <w:contextualSpacing w:val="0"/>
        <w:rPr>
          <w:color w:val="4472C4" w:themeColor="accent1"/>
        </w:rPr>
      </w:pPr>
      <w:r w:rsidRPr="0070688A">
        <w:rPr>
          <w:color w:val="4472C4" w:themeColor="accent1"/>
        </w:rPr>
        <w:t>Important: If there are ethical or legal restrictions to sharing your data publicly, please explain these restrictions in detail. Please see our guidelines for more information on what we consider unacceptable restrictions to publicly sharing data: http://journals.plos.org/plosone/s/data-availability#loc-unacceptable-data-access-restrictions. Note that it is not acceptable for the authors to be the sole named individuals responsible for ensuring data access.</w:t>
      </w:r>
    </w:p>
    <w:p w14:paraId="069FCFAF" w14:textId="1057CC8B" w:rsidR="006337AF" w:rsidRDefault="006337AF" w:rsidP="00F61B01">
      <w:pPr>
        <w:pStyle w:val="ListParagraph"/>
        <w:spacing w:before="100" w:beforeAutospacing="1" w:after="100" w:afterAutospacing="1"/>
        <w:contextualSpacing w:val="0"/>
        <w:rPr>
          <w:color w:val="4472C4" w:themeColor="accent1"/>
        </w:rPr>
      </w:pPr>
      <w:r w:rsidRPr="006337AF">
        <w:rPr>
          <w:color w:val="4472C4" w:themeColor="accent1"/>
        </w:rPr>
        <w:t>We will update your Data Availability statement to reflect the information you provide in your cover letter.</w:t>
      </w:r>
    </w:p>
    <w:p w14:paraId="226CB5E4" w14:textId="2C50DD48" w:rsidR="00B3797E" w:rsidRDefault="00B3797E" w:rsidP="00F61B01">
      <w:pPr>
        <w:pStyle w:val="ListParagraph"/>
        <w:numPr>
          <w:ilvl w:val="0"/>
          <w:numId w:val="15"/>
        </w:numPr>
      </w:pPr>
      <w:r>
        <w:t>Thank you for this comment.</w:t>
      </w:r>
      <w:r w:rsidR="009D2D89">
        <w:t xml:space="preserve"> </w:t>
      </w:r>
      <w:r w:rsidR="00F23D35">
        <w:t xml:space="preserve">The </w:t>
      </w:r>
      <w:r w:rsidR="00264FA6">
        <w:t xml:space="preserve">data set is available from </w:t>
      </w:r>
      <w:hyperlink r:id="rId14" w:history="1">
        <w:r w:rsidR="00264FA6">
          <w:rPr>
            <w:rStyle w:val="cf01"/>
            <w:color w:val="0000FF"/>
            <w:u w:val="single"/>
          </w:rPr>
          <w:t>https://soukhova.github.io/TTS2016R/</w:t>
        </w:r>
      </w:hyperlink>
      <w:r w:rsidR="00264FA6">
        <w:t xml:space="preserve"> The </w:t>
      </w:r>
      <w:r w:rsidR="00B84B7D">
        <w:t>full manuscript and the code are included in this repository</w:t>
      </w:r>
      <w:r w:rsidR="009D2D89">
        <w:t>:</w:t>
      </w:r>
      <w:r w:rsidR="00F61B01">
        <w:t xml:space="preserve"> </w:t>
      </w:r>
      <w:hyperlink r:id="rId15" w:history="1">
        <w:r w:rsidR="00F61B01" w:rsidRPr="008F2CD5">
          <w:rPr>
            <w:rStyle w:val="Hyperlink"/>
          </w:rPr>
          <w:t>https://github.com/soukhova/Spatial-Availability-Measure</w:t>
        </w:r>
      </w:hyperlink>
      <w:r w:rsidR="009D2D89" w:rsidRPr="00F61B01">
        <w:t>.</w:t>
      </w:r>
      <w:r w:rsidR="00F61B01" w:rsidRPr="00F61B01">
        <w:t xml:space="preserve"> </w:t>
      </w:r>
      <w:r w:rsidR="00AB65FF">
        <w:t>Both</w:t>
      </w:r>
      <w:r w:rsidR="00AB65FF" w:rsidRPr="00F61B01">
        <w:t xml:space="preserve"> </w:t>
      </w:r>
      <w:r w:rsidR="00F61B01" w:rsidRPr="00F61B01">
        <w:t>link</w:t>
      </w:r>
      <w:r w:rsidR="00AB65FF">
        <w:t>s</w:t>
      </w:r>
      <w:r w:rsidR="00F61B01" w:rsidRPr="00F61B01">
        <w:t xml:space="preserve"> </w:t>
      </w:r>
      <w:r w:rsidR="00AB65FF">
        <w:t>are</w:t>
      </w:r>
      <w:r w:rsidR="00AB65FF" w:rsidRPr="00F61B01">
        <w:t xml:space="preserve"> </w:t>
      </w:r>
      <w:r w:rsidR="00F61B01" w:rsidRPr="00F61B01">
        <w:t>provided a</w:t>
      </w:r>
      <w:r w:rsidR="00AB65FF">
        <w:t>s footnotes in</w:t>
      </w:r>
      <w:r w:rsidR="00F61B01" w:rsidRPr="00F61B01">
        <w:t xml:space="preserve"> the Introduction section.</w:t>
      </w:r>
    </w:p>
    <w:p w14:paraId="287D560F" w14:textId="77777777" w:rsidR="00B3797E" w:rsidRPr="00821B65" w:rsidRDefault="00B3797E" w:rsidP="00F61B01">
      <w:pPr>
        <w:pStyle w:val="ListParagraph"/>
      </w:pPr>
    </w:p>
    <w:p w14:paraId="38CF1100" w14:textId="12C6B737" w:rsidR="00AE49E6" w:rsidRDefault="006337AF" w:rsidP="00F61B01">
      <w:pPr>
        <w:pStyle w:val="ListParagraph"/>
        <w:numPr>
          <w:ilvl w:val="0"/>
          <w:numId w:val="16"/>
        </w:numPr>
        <w:spacing w:before="100" w:beforeAutospacing="1" w:after="100" w:afterAutospacing="1"/>
        <w:contextualSpacing w:val="0"/>
        <w:rPr>
          <w:color w:val="4472C4" w:themeColor="accent1"/>
        </w:rPr>
      </w:pPr>
      <w:r w:rsidRPr="0070688A">
        <w:rPr>
          <w:color w:val="4472C4" w:themeColor="accent1"/>
        </w:rPr>
        <w:t xml:space="preserve">We note that Figures 3,4,5,7,8 and 9 in your submission contain copyrighted images. 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more information, see our copyright guidelines: </w:t>
      </w:r>
      <w:hyperlink r:id="rId16" w:history="1">
        <w:r w:rsidR="00F54616" w:rsidRPr="00F67D58">
          <w:rPr>
            <w:rStyle w:val="Hyperlink"/>
          </w:rPr>
          <w:t>http://journals.plos.org/plosone/s/licenses-and-copyright</w:t>
        </w:r>
      </w:hyperlink>
      <w:r w:rsidRPr="0070688A">
        <w:rPr>
          <w:color w:val="4472C4" w:themeColor="accent1"/>
        </w:rPr>
        <w:t>.</w:t>
      </w:r>
      <w:r w:rsidR="00F54616">
        <w:rPr>
          <w:color w:val="4472C4" w:themeColor="accent1"/>
        </w:rPr>
        <w:t xml:space="preserve"> </w:t>
      </w:r>
      <w:r w:rsidRPr="0070688A">
        <w:rPr>
          <w:color w:val="4472C4" w:themeColor="accent1"/>
        </w:rPr>
        <w:br/>
      </w:r>
      <w:r w:rsidRPr="0070688A">
        <w:rPr>
          <w:rFonts w:ascii="Verdana" w:eastAsia="Times New Roman" w:hAnsi="Verdana"/>
          <w:color w:val="000033"/>
          <w:sz w:val="17"/>
          <w:szCs w:val="17"/>
          <w:lang w:eastAsia="en-CA"/>
        </w:rPr>
        <w:t> </w:t>
      </w:r>
      <w:r w:rsidRPr="0070688A">
        <w:rPr>
          <w:rFonts w:ascii="Verdana" w:eastAsia="Times New Roman" w:hAnsi="Verdana"/>
          <w:color w:val="000033"/>
          <w:sz w:val="17"/>
          <w:szCs w:val="17"/>
          <w:lang w:eastAsia="en-CA"/>
        </w:rPr>
        <w:br/>
      </w:r>
      <w:r w:rsidRPr="00F54616">
        <w:rPr>
          <w:color w:val="4472C4" w:themeColor="accent1"/>
        </w:rPr>
        <w:t>We require you to either (1) present written permission from the copyright holder to publish these figures specifically under the CC BY 4.0 license, or (2) remove the figures from your submissio</w:t>
      </w:r>
      <w:r w:rsidR="004A32A0">
        <w:rPr>
          <w:color w:val="4472C4" w:themeColor="accent1"/>
        </w:rPr>
        <w:t>n.</w:t>
      </w:r>
      <w:r w:rsidRPr="00F54616">
        <w:rPr>
          <w:color w:val="4472C4" w:themeColor="accent1"/>
        </w:rPr>
        <w:t> </w:t>
      </w:r>
    </w:p>
    <w:p w14:paraId="2D93DC54" w14:textId="37EBFC40" w:rsidR="00A16C16" w:rsidRPr="003873AB" w:rsidRDefault="00AE49E6" w:rsidP="00F61B01">
      <w:pPr>
        <w:pStyle w:val="ListParagraph"/>
        <w:numPr>
          <w:ilvl w:val="0"/>
          <w:numId w:val="15"/>
        </w:numPr>
        <w:spacing w:before="100" w:beforeAutospacing="1" w:after="100" w:afterAutospacing="1"/>
        <w:contextualSpacing w:val="0"/>
        <w:rPr>
          <w:color w:val="4472C4" w:themeColor="accent1"/>
        </w:rPr>
      </w:pPr>
      <w:r>
        <w:t xml:space="preserve">Thank you for this comment. </w:t>
      </w:r>
      <w:r w:rsidR="00AB65FF">
        <w:t>All images</w:t>
      </w:r>
      <w:r w:rsidR="008447ED">
        <w:t xml:space="preserve"> </w:t>
      </w:r>
      <w:r w:rsidR="00AB65FF">
        <w:t xml:space="preserve">are original and </w:t>
      </w:r>
      <w:r w:rsidR="008447ED">
        <w:t xml:space="preserve">were generated </w:t>
      </w:r>
      <w:r w:rsidR="00AB65FF">
        <w:t xml:space="preserve">by us </w:t>
      </w:r>
      <w:r w:rsidR="008447ED">
        <w:t>using the data sources stated in the manuscript</w:t>
      </w:r>
      <w:r w:rsidR="00FC12BC">
        <w:t xml:space="preserve"> using code found in</w:t>
      </w:r>
      <w:r w:rsidR="00E736D0">
        <w:t xml:space="preserve"> the </w:t>
      </w:r>
      <w:r w:rsidR="00E736D0" w:rsidRPr="00F11116">
        <w:t>.</w:t>
      </w:r>
      <w:proofErr w:type="spellStart"/>
      <w:r w:rsidR="00E736D0" w:rsidRPr="00F11116">
        <w:t>Rmd</w:t>
      </w:r>
      <w:proofErr w:type="spellEnd"/>
      <w:r w:rsidR="00E736D0" w:rsidRPr="00F11116">
        <w:t xml:space="preserve"> file</w:t>
      </w:r>
      <w:r w:rsidR="003C60F5">
        <w:rPr>
          <w:rStyle w:val="Hyperlink"/>
        </w:rPr>
        <w:t xml:space="preserve"> </w:t>
      </w:r>
      <w:r w:rsidR="003C60F5">
        <w:t>in</w:t>
      </w:r>
      <w:r w:rsidR="00E736D0">
        <w:t xml:space="preserve"> </w:t>
      </w:r>
      <w:r w:rsidR="00C23DB0">
        <w:t>the repository</w:t>
      </w:r>
      <w:r w:rsidR="00F11116">
        <w:t xml:space="preserve"> (</w:t>
      </w:r>
      <w:hyperlink r:id="rId17" w:history="1">
        <w:r w:rsidR="00F11116" w:rsidRPr="007114A8">
          <w:rPr>
            <w:rStyle w:val="Hyperlink"/>
          </w:rPr>
          <w:t>https://github.com/soukhova/Spatial-Availability-Measure/blob/main/Spatial-Availability-Paper/Spatial-Availability-Paper.Rmd</w:t>
        </w:r>
      </w:hyperlink>
      <w:r w:rsidR="00F11116">
        <w:t xml:space="preserve">). </w:t>
      </w:r>
      <w:r w:rsidR="003C60F5">
        <w:t xml:space="preserve">The </w:t>
      </w:r>
      <w:r w:rsidR="004A32A0">
        <w:t xml:space="preserve">packages used to produce the figures are </w:t>
      </w:r>
      <w:r w:rsidR="003C60F5">
        <w:t>cited</w:t>
      </w:r>
      <w:r w:rsidR="00E0206E">
        <w:t xml:space="preserve">. </w:t>
      </w:r>
    </w:p>
    <w:p w14:paraId="116D6F58" w14:textId="77777777" w:rsidR="00F6489E" w:rsidRDefault="00F6489E">
      <w:pPr>
        <w:spacing w:after="0"/>
        <w:contextualSpacing w:val="0"/>
        <w:jc w:val="left"/>
        <w:rPr>
          <w:b/>
          <w:bCs/>
          <w:sz w:val="24"/>
          <w:szCs w:val="24"/>
        </w:rPr>
      </w:pPr>
      <w:r>
        <w:br w:type="page"/>
      </w:r>
    </w:p>
    <w:p w14:paraId="7ACECA65" w14:textId="3C61DD24" w:rsidR="004A562A" w:rsidRDefault="00A16C16" w:rsidP="00F6489E">
      <w:pPr>
        <w:pStyle w:val="Heading1"/>
        <w:numPr>
          <w:ilvl w:val="0"/>
          <w:numId w:val="0"/>
        </w:numPr>
        <w:ind w:left="720"/>
      </w:pPr>
      <w:r>
        <w:lastRenderedPageBreak/>
        <w:t>Reviewer #1</w:t>
      </w:r>
    </w:p>
    <w:p w14:paraId="1F194522" w14:textId="4A3FED0D" w:rsidR="001551F0" w:rsidRDefault="0063428C" w:rsidP="00F61B01">
      <w:pPr>
        <w:ind w:left="720"/>
        <w:rPr>
          <w:color w:val="4472C4" w:themeColor="accent1"/>
        </w:rPr>
      </w:pPr>
      <w:r w:rsidRPr="0063428C">
        <w:rPr>
          <w:color w:val="4472C4" w:themeColor="accent1"/>
        </w:rPr>
        <w:t>The authors demonstrated how a widely used measure of accessibility with congestion fails</w:t>
      </w:r>
      <w:r w:rsidR="008519ED">
        <w:rPr>
          <w:color w:val="4472C4" w:themeColor="accent1"/>
        </w:rPr>
        <w:t xml:space="preserve"> </w:t>
      </w:r>
      <w:r w:rsidRPr="0063428C">
        <w:rPr>
          <w:color w:val="4472C4" w:themeColor="accent1"/>
        </w:rPr>
        <w:t>to properly match the opportunity-seeking population</w:t>
      </w:r>
      <w:r>
        <w:rPr>
          <w:color w:val="4472C4" w:themeColor="accent1"/>
        </w:rPr>
        <w:t>.</w:t>
      </w:r>
    </w:p>
    <w:p w14:paraId="45A0E096" w14:textId="77777777" w:rsidR="0063428C" w:rsidRPr="0063428C" w:rsidRDefault="0063428C" w:rsidP="00F61B01">
      <w:pPr>
        <w:ind w:left="360"/>
        <w:rPr>
          <w:color w:val="4472C4" w:themeColor="accent1"/>
        </w:rPr>
      </w:pPr>
    </w:p>
    <w:p w14:paraId="1A0F3DE6" w14:textId="2E26F64D" w:rsidR="004A562A" w:rsidRPr="0063428C" w:rsidRDefault="004A562A" w:rsidP="00F61B01">
      <w:pPr>
        <w:pStyle w:val="ListParagraph"/>
        <w:numPr>
          <w:ilvl w:val="0"/>
          <w:numId w:val="27"/>
        </w:numPr>
        <w:rPr>
          <w:color w:val="4472C4" w:themeColor="accent1"/>
        </w:rPr>
      </w:pPr>
      <w:r w:rsidRPr="0063428C">
        <w:rPr>
          <w:color w:val="4472C4" w:themeColor="accent1"/>
        </w:rPr>
        <w:t>Please highlight the key points in the abstract.</w:t>
      </w:r>
    </w:p>
    <w:p w14:paraId="0618711F" w14:textId="7AE59712" w:rsidR="00C106A7" w:rsidRDefault="00C106A7" w:rsidP="008A534B">
      <w:pPr>
        <w:pStyle w:val="ListParagraph"/>
        <w:numPr>
          <w:ilvl w:val="0"/>
          <w:numId w:val="15"/>
        </w:numPr>
      </w:pPr>
      <w:r>
        <w:t>Thanks for this comment. We modified the abstract to highlight the key points of this paper</w:t>
      </w:r>
      <w:r w:rsidR="00C374C8">
        <w:t xml:space="preserve">. The </w:t>
      </w:r>
      <w:r w:rsidR="0034653C">
        <w:t>abstract now reads as follows</w:t>
      </w:r>
      <w:r>
        <w:t>:</w:t>
      </w:r>
    </w:p>
    <w:p w14:paraId="05888A93" w14:textId="2F8C2094" w:rsidR="001F299C" w:rsidRPr="001F299C" w:rsidRDefault="0034653C" w:rsidP="0034653C">
      <w:pPr>
        <w:pStyle w:val="Quote"/>
      </w:pPr>
      <w:r w:rsidRPr="0034653C">
        <w:t>Accessibility indicators are widely used in transportation, urban, and healthcare planning, among many other applications. These measures are weighted sums of reachable opportunities from a given origin conditional on the cost of movement, and are estimates of the potential for spatial interaction. Over time, various proposals have been forwarded to improve their interpretability: one of those methodological additions have been the introduction of competition. In this paper, we focus on competition, but first demonstrate how a widely used measure of accessibility with congestion fails to properly match the opportunity-seeking population. We then propose an alternative formulation of accessibility with competition, a measure we call _spatial availability_. This measure relies on proportional allocation balancing factors (</w:t>
      </w:r>
      <w:proofErr w:type="spellStart"/>
      <w:r w:rsidRPr="0034653C">
        <w:t>fricition</w:t>
      </w:r>
      <w:proofErr w:type="spellEnd"/>
      <w:r w:rsidRPr="0034653C">
        <w:t xml:space="preserve"> of distance and population competition) that are equivalent to imposing a single constraint on conventional gravity-based accessibility. In other words, the proportional allocation of opportunities results in a _spatially available opportunities_ value which is assigned to each origin that, when all origin values are summed, equals the total number of opportunities in the region. We also demonstrate how Two-Stage Floating Catchment Area (2SFCA) methods are </w:t>
      </w:r>
      <w:proofErr w:type="spellStart"/>
      <w:r w:rsidRPr="0034653C">
        <w:t>equvialent</w:t>
      </w:r>
      <w:proofErr w:type="spellEnd"/>
      <w:r w:rsidRPr="0034653C">
        <w:t xml:space="preserve"> to spatial </w:t>
      </w:r>
      <w:proofErr w:type="spellStart"/>
      <w:r w:rsidRPr="0034653C">
        <w:t>availabiltiy</w:t>
      </w:r>
      <w:proofErr w:type="spellEnd"/>
      <w:r w:rsidRPr="0034653C">
        <w:t xml:space="preserve"> and can be reconceptualized as singly-constrained accessibility. To illustrate the application of spatial availability and compare it to other relevant measures, we use data from the 2016 Transportation Tomorrow Survey of the Greater Golden Horseshoe area in southern Ontario, Canada. Spatial availability is an important contribution since it clarifies the interpretation of accessibility with competition and paves the way for future applications in equity analysis.  </w:t>
      </w:r>
    </w:p>
    <w:p w14:paraId="379D8588" w14:textId="05818108" w:rsidR="004A562A" w:rsidRPr="0063428C" w:rsidRDefault="004A562A" w:rsidP="00F61B01">
      <w:pPr>
        <w:pStyle w:val="ListParagraph"/>
        <w:numPr>
          <w:ilvl w:val="0"/>
          <w:numId w:val="27"/>
        </w:numPr>
        <w:rPr>
          <w:color w:val="4472C4" w:themeColor="accent1"/>
        </w:rPr>
      </w:pPr>
      <w:r w:rsidRPr="0063428C">
        <w:rPr>
          <w:color w:val="4472C4" w:themeColor="accent1"/>
        </w:rPr>
        <w:t>The introduction should further highlight the scientific problems, motivations, and possible innovations of the paper.</w:t>
      </w:r>
    </w:p>
    <w:p w14:paraId="273FD3EC" w14:textId="3D714C0B" w:rsidR="00401CFB" w:rsidRPr="002F34DF" w:rsidRDefault="00B532D7" w:rsidP="00401CFB">
      <w:pPr>
        <w:pStyle w:val="ListParagraph"/>
        <w:numPr>
          <w:ilvl w:val="0"/>
          <w:numId w:val="15"/>
        </w:numPr>
        <w:rPr>
          <w:color w:val="4472C4" w:themeColor="accent1"/>
        </w:rPr>
      </w:pPr>
      <w:r>
        <w:t xml:space="preserve">Thank you for </w:t>
      </w:r>
      <w:r w:rsidR="002F34DF">
        <w:t>these points</w:t>
      </w:r>
      <w:r w:rsidR="002374D3">
        <w:t xml:space="preserve">. We modified the text as follows </w:t>
      </w:r>
      <w:r w:rsidR="000A24FE">
        <w:t xml:space="preserve">to </w:t>
      </w:r>
      <w:r w:rsidR="002F34DF">
        <w:t>include</w:t>
      </w:r>
      <w:r w:rsidR="000A24FE">
        <w:t xml:space="preserve"> the highlighted motiv</w:t>
      </w:r>
      <w:r w:rsidR="00401CFB">
        <w:t xml:space="preserve">ations (as a result of the scientific problems) at the end of the introduction. </w:t>
      </w:r>
    </w:p>
    <w:p w14:paraId="3B01D648" w14:textId="77777777" w:rsidR="00A26880" w:rsidRPr="00A26880" w:rsidRDefault="00A26880" w:rsidP="00A26880">
      <w:pPr>
        <w:pStyle w:val="Quote"/>
      </w:pPr>
      <w:r w:rsidRPr="00A26880">
        <w:t>The key motivations of this paper are as follows:</w:t>
      </w:r>
    </w:p>
    <w:p w14:paraId="508667EA" w14:textId="77777777" w:rsidR="00A26880" w:rsidRPr="00A26880" w:rsidRDefault="00A26880" w:rsidP="00A26880">
      <w:pPr>
        <w:pStyle w:val="Quote"/>
      </w:pPr>
    </w:p>
    <w:p w14:paraId="4F4D5B17" w14:textId="77777777" w:rsidR="00A26880" w:rsidRPr="00A26880" w:rsidRDefault="00A26880" w:rsidP="00A26880">
      <w:pPr>
        <w:pStyle w:val="Quote"/>
      </w:pPr>
      <w:r w:rsidRPr="00A26880">
        <w:t>- To address and improve on the interpretability of Hansen-type accessibility measure; and</w:t>
      </w:r>
    </w:p>
    <w:p w14:paraId="65AC6E73" w14:textId="77777777" w:rsidR="00A26880" w:rsidRPr="00A26880" w:rsidRDefault="00A26880" w:rsidP="00A26880">
      <w:pPr>
        <w:pStyle w:val="Quote"/>
      </w:pPr>
    </w:p>
    <w:p w14:paraId="6425B917" w14:textId="23161D9A" w:rsidR="002F34DF" w:rsidRPr="002F34DF" w:rsidRDefault="00A26880" w:rsidP="00A26880">
      <w:pPr>
        <w:pStyle w:val="Quote"/>
      </w:pPr>
      <w:r w:rsidRPr="00A26880">
        <w:t>- To consider competition from the perspective of the population for opportunities within an accessibility measure.</w:t>
      </w:r>
    </w:p>
    <w:p w14:paraId="2DAF4363" w14:textId="24A82E22" w:rsidR="00401CFB" w:rsidRPr="002F34DF" w:rsidRDefault="00401CFB" w:rsidP="00401CFB">
      <w:pPr>
        <w:pStyle w:val="ListParagraph"/>
        <w:numPr>
          <w:ilvl w:val="0"/>
          <w:numId w:val="15"/>
        </w:numPr>
        <w:rPr>
          <w:color w:val="4472C4" w:themeColor="accent1"/>
        </w:rPr>
      </w:pPr>
      <w:r>
        <w:lastRenderedPageBreak/>
        <w:t xml:space="preserve">We’d like to draw your attention to the summary of the objectives of the paper in the </w:t>
      </w:r>
      <w:r w:rsidR="00C374C8">
        <w:t xml:space="preserve">revised version of the </w:t>
      </w:r>
      <w:r>
        <w:t>manuscript</w:t>
      </w:r>
      <w:r w:rsidR="002F34DF">
        <w:t xml:space="preserve"> and included as follows</w:t>
      </w:r>
      <w:r>
        <w:t>. We believe these correctly highlight the possible innovations of this paper.</w:t>
      </w:r>
    </w:p>
    <w:p w14:paraId="6F9BF0F9" w14:textId="77777777" w:rsidR="002F34DF" w:rsidRPr="002F34DF" w:rsidRDefault="002F34DF" w:rsidP="002F34DF">
      <w:pPr>
        <w:pStyle w:val="Quote"/>
      </w:pPr>
      <w:r w:rsidRPr="002F34DF">
        <w:t>In this way, the aim of the paper is three-fold:</w:t>
      </w:r>
    </w:p>
    <w:p w14:paraId="4C787891" w14:textId="77777777" w:rsidR="002F34DF" w:rsidRPr="002F34DF" w:rsidRDefault="002F34DF" w:rsidP="002F34DF">
      <w:pPr>
        <w:pStyle w:val="Quote"/>
      </w:pPr>
    </w:p>
    <w:p w14:paraId="44B6331C" w14:textId="77777777" w:rsidR="002F34DF" w:rsidRPr="002F34DF" w:rsidRDefault="002F34DF" w:rsidP="002F34DF">
      <w:pPr>
        <w:pStyle w:val="Quote"/>
      </w:pPr>
      <w:r w:rsidRPr="002F34DF">
        <w:t>- First, we aim to demonstrate that Shen-type (and thus @weibull_axiomatic_1976 accessibility and the popular 2SFCA methods) produce equivocal estimates of opportunities allocated as the result is presented as a rate (i.e., opportunities per capita);</w:t>
      </w:r>
    </w:p>
    <w:p w14:paraId="1CD38A3F" w14:textId="77777777" w:rsidR="002F34DF" w:rsidRPr="002F34DF" w:rsidRDefault="002F34DF" w:rsidP="002F34DF">
      <w:pPr>
        <w:pStyle w:val="Quote"/>
      </w:pPr>
    </w:p>
    <w:p w14:paraId="7A6B5AE4" w14:textId="77777777" w:rsidR="002F34DF" w:rsidRPr="002F34DF" w:rsidRDefault="002F34DF" w:rsidP="002F34DF">
      <w:pPr>
        <w:pStyle w:val="Quote"/>
      </w:pPr>
      <w:r w:rsidRPr="002F34DF">
        <w:t>- Second, we introduce a new measure, _spatial availability_, which we submit is a more interpretable alternative to Shen-type accessibility, since opportunities in the system are preserved and proportionally allocated to the population; and</w:t>
      </w:r>
    </w:p>
    <w:p w14:paraId="038ACC07" w14:textId="77777777" w:rsidR="002F34DF" w:rsidRPr="002F34DF" w:rsidRDefault="002F34DF" w:rsidP="002F34DF">
      <w:pPr>
        <w:pStyle w:val="Quote"/>
      </w:pPr>
    </w:p>
    <w:p w14:paraId="66B2C63A" w14:textId="7EC1CAEE" w:rsidR="002F34DF" w:rsidRPr="002F34DF" w:rsidRDefault="002F34DF" w:rsidP="002F34DF">
      <w:pPr>
        <w:pStyle w:val="Quote"/>
      </w:pPr>
      <w:r w:rsidRPr="002F34DF">
        <w:t>- Third, we show how Shen-type accessibility (and 2SFCA methods) can be seen as measures of singly-constrained accessibility.</w:t>
      </w:r>
    </w:p>
    <w:p w14:paraId="156C79E4" w14:textId="77777777" w:rsidR="00401CFB" w:rsidRPr="00401CFB" w:rsidRDefault="00401CFB" w:rsidP="00C374C8">
      <w:pPr>
        <w:pStyle w:val="ListParagraph"/>
        <w:rPr>
          <w:color w:val="4472C4" w:themeColor="accent1"/>
        </w:rPr>
      </w:pPr>
    </w:p>
    <w:p w14:paraId="151406B6" w14:textId="77777777" w:rsidR="004A562A" w:rsidRPr="0063428C" w:rsidRDefault="004A562A" w:rsidP="00F61B01">
      <w:pPr>
        <w:pStyle w:val="ListParagraph"/>
        <w:numPr>
          <w:ilvl w:val="0"/>
          <w:numId w:val="27"/>
        </w:numPr>
        <w:rPr>
          <w:color w:val="4472C4" w:themeColor="accent1"/>
        </w:rPr>
      </w:pPr>
      <w:r w:rsidRPr="0063428C">
        <w:rPr>
          <w:color w:val="4472C4" w:themeColor="accent1"/>
        </w:rPr>
        <w:t>What is the contribution and why the contribution is important?</w:t>
      </w:r>
    </w:p>
    <w:p w14:paraId="767EEC31" w14:textId="34E04E9C" w:rsidR="000B3DC7" w:rsidRDefault="0045048E" w:rsidP="008C7263">
      <w:pPr>
        <w:pStyle w:val="ListParagraph"/>
        <w:numPr>
          <w:ilvl w:val="0"/>
          <w:numId w:val="15"/>
        </w:numPr>
      </w:pPr>
      <w:r>
        <w:t xml:space="preserve">An important question to ask indeed! We believe we highlight the contribution and </w:t>
      </w:r>
      <w:r w:rsidR="008C7263">
        <w:t>its</w:t>
      </w:r>
      <w:r>
        <w:t xml:space="preserve"> </w:t>
      </w:r>
      <w:r w:rsidR="00C374C8">
        <w:t xml:space="preserve">importance </w:t>
      </w:r>
      <w:r w:rsidR="008C7263">
        <w:t xml:space="preserve">throughout the paper, particularly in subsection “Why does proportional allocation matter?” as </w:t>
      </w:r>
      <w:r>
        <w:t>well</w:t>
      </w:r>
      <w:r w:rsidR="00C374C8">
        <w:t xml:space="preserve"> as</w:t>
      </w:r>
      <w:r>
        <w:t xml:space="preserve"> in the conclusion. The </w:t>
      </w:r>
      <w:r w:rsidR="000B3DC7">
        <w:t>contribution is</w:t>
      </w:r>
      <w:r w:rsidR="00E547D8">
        <w:t xml:space="preserve"> in the conclusion is</w:t>
      </w:r>
      <w:r w:rsidR="00622A42">
        <w:t xml:space="preserve"> </w:t>
      </w:r>
      <w:r w:rsidR="000B3DC7">
        <w:t>summarized as</w:t>
      </w:r>
      <w:r w:rsidR="00622A42">
        <w:t xml:space="preserve"> follows</w:t>
      </w:r>
      <w:r w:rsidR="000B3DC7">
        <w:t>:</w:t>
      </w:r>
    </w:p>
    <w:p w14:paraId="1A372EFE" w14:textId="5BF3994B" w:rsidR="00B532D7" w:rsidRDefault="000B3DC7" w:rsidP="000B3DC7">
      <w:pPr>
        <w:pStyle w:val="Quote"/>
      </w:pPr>
      <w:r w:rsidRPr="000B3DC7">
        <w:t>In this paper we show how a widely used measure of accessibility with competition (Shen-type accessibility) obscures some important internal values of opportunities taken. This is caused by confounding the population of zones with the _effective opportunity-seeking population_. We then propose an alternative derivation of accessibility with competition that we call spatial availability. This measure ensures that opportunities are allocated in a proportional way and preserved in the regional total. We also show that spatial availability and Shen-type accessibility are equifinal: formally the equations are the same (along with 2SFCA) and can be consider as singly-constrained measures.</w:t>
      </w:r>
      <w:r w:rsidR="0045048E">
        <w:t xml:space="preserve"> </w:t>
      </w:r>
    </w:p>
    <w:p w14:paraId="69EFCFB8" w14:textId="08A3CD63" w:rsidR="0045048E" w:rsidRDefault="00303ABE" w:rsidP="00F61B01">
      <w:pPr>
        <w:pStyle w:val="ListParagraph"/>
        <w:numPr>
          <w:ilvl w:val="0"/>
          <w:numId w:val="15"/>
        </w:numPr>
      </w:pPr>
      <w:r>
        <w:t xml:space="preserve">In addition, following your </w:t>
      </w:r>
      <w:r w:rsidR="00C374C8">
        <w:t>suggestion, we</w:t>
      </w:r>
      <w:r w:rsidR="00F12DCA">
        <w:t xml:space="preserve"> edited the first few sentences of the </w:t>
      </w:r>
      <w:r w:rsidR="00E547D8">
        <w:t>conclusion’s second</w:t>
      </w:r>
      <w:r w:rsidR="00F12DCA">
        <w:t xml:space="preserve"> paragraph to make the importance of the contribution more clear. It now reads:</w:t>
      </w:r>
    </w:p>
    <w:p w14:paraId="50DBAE1F" w14:textId="499DCC9A" w:rsidR="0025118F" w:rsidRDefault="00F12DCA" w:rsidP="00912209">
      <w:pPr>
        <w:pStyle w:val="Quote"/>
      </w:pPr>
      <w:r w:rsidRPr="00F12DCA">
        <w:t xml:space="preserve">Spatial availability matters because competition is an important consideration for certain opportunity types and conventional Hansen-type accessibility does not capture it [@merlin2017competition]. Spatial availability also brings forward a different interpretation to competition than the Shen-type measure through its </w:t>
      </w:r>
      <w:r w:rsidR="009732F9">
        <w:t>output value</w:t>
      </w:r>
      <w:r w:rsidR="003E44D7">
        <w:t>, the proportional allocation factors</w:t>
      </w:r>
      <w:r w:rsidR="009732F9">
        <w:t>, and the output</w:t>
      </w:r>
      <w:r w:rsidR="00BA0952">
        <w:t xml:space="preserve"> values</w:t>
      </w:r>
      <w:r w:rsidR="009732F9">
        <w:t xml:space="preserve"> per capita</w:t>
      </w:r>
      <w:r w:rsidRPr="00F12DCA">
        <w:t>.</w:t>
      </w:r>
      <w:r w:rsidR="00912209" w:rsidRPr="00912209">
        <w:t xml:space="preserve"> In equity analysis and policy planning, an analyst might be interested in the internal values of their accessibility analysis, for example travel times, and who pays how much for accessibility. The increased interpretability and internal consistency of spatial availability can help to push accessibility analysis forward. </w:t>
      </w:r>
      <w:r w:rsidR="00912209" w:rsidRPr="00912209">
        <w:lastRenderedPageBreak/>
        <w:t>Hansen-type measure tend to result in values which are very extreme as a result of multiple-counting opportunities as shown in empirical example. Multiple-counting may not be an issue if the opportunity-type is non-exclusive, but with the case of employment where one worker can only take one job, the resulting values are difficult to interpret (though it can be interpreted relatively to speak about urban form). In this paper, we also demonstrated how attempting to disentangle the absolute values of opportunities from the Shen-type measure is difficult as a result of Shen's definition which confounds the population with the effective-opportunity seeking population.</w:t>
      </w:r>
    </w:p>
    <w:p w14:paraId="3C521E3A" w14:textId="353AEB9B" w:rsidR="004A562A" w:rsidRPr="00F6489E" w:rsidRDefault="00B26B74" w:rsidP="00F431F3">
      <w:pPr>
        <w:pStyle w:val="ListParagraph"/>
        <w:numPr>
          <w:ilvl w:val="0"/>
          <w:numId w:val="15"/>
        </w:numPr>
        <w:rPr>
          <w:color w:val="4472C4" w:themeColor="accent1"/>
        </w:rPr>
      </w:pPr>
      <w:r>
        <w:t xml:space="preserve">We also </w:t>
      </w:r>
      <w:r w:rsidR="0034653C">
        <w:t>added a sentence to the abstract which states the contribution of the paper more clearly</w:t>
      </w:r>
      <w:r w:rsidR="00CE0DC8">
        <w:t>, as inspired by this comment. The most current version of the abstract is included in reply to your comment 1.</w:t>
      </w:r>
    </w:p>
    <w:p w14:paraId="5661EF41" w14:textId="77777777" w:rsidR="00F6489E" w:rsidRDefault="00F6489E" w:rsidP="00F431F3">
      <w:pPr>
        <w:pStyle w:val="ListParagraph"/>
        <w:rPr>
          <w:color w:val="4472C4" w:themeColor="accent1"/>
        </w:rPr>
      </w:pPr>
    </w:p>
    <w:p w14:paraId="2F28878B" w14:textId="72F2598A" w:rsidR="00D73FD2" w:rsidRPr="00CD00FB" w:rsidRDefault="004A562A" w:rsidP="00F61B01">
      <w:pPr>
        <w:pStyle w:val="ListParagraph"/>
        <w:numPr>
          <w:ilvl w:val="0"/>
          <w:numId w:val="27"/>
        </w:numPr>
        <w:rPr>
          <w:color w:val="4472C4" w:themeColor="accent1"/>
        </w:rPr>
      </w:pPr>
      <w:r w:rsidRPr="0063428C">
        <w:rPr>
          <w:color w:val="4472C4" w:themeColor="accent1"/>
        </w:rPr>
        <w:t>The results should be better described, discussed and justified. I suggest the results should be better discussed and justified, such as whether they are consistent with previous studies or analyzing the reasons for the empirical results. please read</w:t>
      </w:r>
      <w:r w:rsidR="00D73FD2" w:rsidRPr="0063428C">
        <w:rPr>
          <w:color w:val="4472C4" w:themeColor="accent1"/>
        </w:rPr>
        <w:t>:</w:t>
      </w:r>
    </w:p>
    <w:p w14:paraId="58BB9839" w14:textId="5B14CE7E" w:rsidR="004A562A" w:rsidRPr="00CD00FB" w:rsidRDefault="004A562A" w:rsidP="00F61B01">
      <w:pPr>
        <w:pStyle w:val="ListParagraph"/>
        <w:numPr>
          <w:ilvl w:val="0"/>
          <w:numId w:val="25"/>
        </w:numPr>
        <w:rPr>
          <w:color w:val="4472C4" w:themeColor="accent1"/>
        </w:rPr>
      </w:pPr>
      <w:r w:rsidRPr="00CD00FB">
        <w:rPr>
          <w:color w:val="4472C4" w:themeColor="accent1"/>
        </w:rPr>
        <w:t>The influence of high-speed rail on ice–snow tourism in northeastern China. Tourism Management</w:t>
      </w:r>
      <w:r w:rsidRPr="00CD00FB">
        <w:rPr>
          <w:rFonts w:ascii="MS Gothic" w:eastAsia="MS Gothic" w:hAnsi="MS Gothic" w:cs="MS Gothic" w:hint="eastAsia"/>
          <w:color w:val="4472C4" w:themeColor="accent1"/>
        </w:rPr>
        <w:t>（</w:t>
      </w:r>
      <w:r w:rsidRPr="00CD00FB">
        <w:rPr>
          <w:color w:val="4472C4" w:themeColor="accent1"/>
        </w:rPr>
        <w:t>2020</w:t>
      </w:r>
      <w:r w:rsidRPr="00CD00FB">
        <w:rPr>
          <w:rFonts w:ascii="MS Gothic" w:eastAsia="MS Gothic" w:hAnsi="MS Gothic" w:cs="MS Gothic" w:hint="eastAsia"/>
          <w:color w:val="4472C4" w:themeColor="accent1"/>
        </w:rPr>
        <w:t>）</w:t>
      </w:r>
      <w:r w:rsidRPr="00CD00FB">
        <w:rPr>
          <w:color w:val="4472C4" w:themeColor="accent1"/>
        </w:rPr>
        <w:t>, doi:10.1016/j.tourman.2019.104070</w:t>
      </w:r>
    </w:p>
    <w:p w14:paraId="2FCBA0AB" w14:textId="3D9C7CEA" w:rsidR="004A562A" w:rsidRPr="00CD00FB" w:rsidRDefault="004A562A" w:rsidP="00F61B01">
      <w:pPr>
        <w:pStyle w:val="ListParagraph"/>
        <w:numPr>
          <w:ilvl w:val="0"/>
          <w:numId w:val="25"/>
        </w:numPr>
        <w:rPr>
          <w:color w:val="4472C4" w:themeColor="accent1"/>
        </w:rPr>
      </w:pPr>
      <w:r w:rsidRPr="00CD00FB">
        <w:rPr>
          <w:color w:val="4472C4" w:themeColor="accent1"/>
        </w:rPr>
        <w:t>Study on the Impact of High-speed Railway Opening on China's Accessibility Pattern and Spatial Equality[J].Sustainability 2018,10,2943. doi:10.3390/su10082943</w:t>
      </w:r>
    </w:p>
    <w:p w14:paraId="5786E3DA" w14:textId="65FDF217" w:rsidR="00C44A5A" w:rsidRPr="00C44A5A" w:rsidRDefault="004A562A" w:rsidP="00C44A5A">
      <w:pPr>
        <w:pStyle w:val="ListParagraph"/>
        <w:numPr>
          <w:ilvl w:val="0"/>
          <w:numId w:val="25"/>
        </w:numPr>
        <w:rPr>
          <w:color w:val="4472C4" w:themeColor="accent1"/>
        </w:rPr>
      </w:pPr>
      <w:r w:rsidRPr="00CD00FB">
        <w:rPr>
          <w:color w:val="4472C4" w:themeColor="accent1"/>
        </w:rPr>
        <w:t>The Impact of Accessibility on House Prices Based on a Geographically Weighted Regression Model[J]. Chinese Geographical Science</w:t>
      </w:r>
      <w:r w:rsidRPr="00CD00FB">
        <w:rPr>
          <w:rFonts w:ascii="MS Gothic" w:eastAsia="MS Gothic" w:hAnsi="MS Gothic" w:cs="MS Gothic" w:hint="eastAsia"/>
          <w:color w:val="4472C4" w:themeColor="accent1"/>
        </w:rPr>
        <w:t>，</w:t>
      </w:r>
      <w:r w:rsidRPr="00CD00FB">
        <w:rPr>
          <w:color w:val="4472C4" w:themeColor="accent1"/>
        </w:rPr>
        <w:t>2018</w:t>
      </w:r>
      <w:r w:rsidRPr="00CD00FB">
        <w:rPr>
          <w:rFonts w:ascii="MS Gothic" w:eastAsia="MS Gothic" w:hAnsi="MS Gothic" w:cs="MS Gothic" w:hint="eastAsia"/>
          <w:color w:val="4472C4" w:themeColor="accent1"/>
        </w:rPr>
        <w:t>，</w:t>
      </w:r>
      <w:r w:rsidRPr="00CD00FB">
        <w:rPr>
          <w:color w:val="4472C4" w:themeColor="accent1"/>
        </w:rPr>
        <w:t>28</w:t>
      </w:r>
      <w:r w:rsidRPr="00CD00FB">
        <w:rPr>
          <w:rFonts w:ascii="MS Gothic" w:eastAsia="MS Gothic" w:hAnsi="MS Gothic" w:cs="MS Gothic" w:hint="eastAsia"/>
          <w:color w:val="4472C4" w:themeColor="accent1"/>
        </w:rPr>
        <w:t>（</w:t>
      </w:r>
      <w:r w:rsidRPr="00CD00FB">
        <w:rPr>
          <w:color w:val="4472C4" w:themeColor="accent1"/>
        </w:rPr>
        <w:t>3</w:t>
      </w:r>
      <w:r w:rsidRPr="00CD00FB">
        <w:rPr>
          <w:rFonts w:ascii="MS Gothic" w:eastAsia="MS Gothic" w:hAnsi="MS Gothic" w:cs="MS Gothic" w:hint="eastAsia"/>
          <w:color w:val="4472C4" w:themeColor="accent1"/>
        </w:rPr>
        <w:t>）：</w:t>
      </w:r>
      <w:r w:rsidRPr="00CD00FB">
        <w:rPr>
          <w:color w:val="4472C4" w:themeColor="accent1"/>
        </w:rPr>
        <w:t xml:space="preserve">505-515. </w:t>
      </w:r>
      <w:proofErr w:type="spellStart"/>
      <w:r w:rsidRPr="00CD00FB">
        <w:rPr>
          <w:color w:val="4472C4" w:themeColor="accent1"/>
        </w:rPr>
        <w:t>doi</w:t>
      </w:r>
      <w:proofErr w:type="spellEnd"/>
      <w:r w:rsidRPr="00CD00FB">
        <w:rPr>
          <w:color w:val="4472C4" w:themeColor="accent1"/>
        </w:rPr>
        <w:t>:</w:t>
      </w:r>
      <w:r w:rsidR="00C44A5A">
        <w:rPr>
          <w:color w:val="4472C4" w:themeColor="accent1"/>
        </w:rPr>
        <w:t xml:space="preserve"> </w:t>
      </w:r>
      <w:r w:rsidRPr="00CD00FB">
        <w:rPr>
          <w:color w:val="4472C4" w:themeColor="accent1"/>
        </w:rPr>
        <w:t>10.1007/s11769-018-0954-6</w:t>
      </w:r>
    </w:p>
    <w:p w14:paraId="0109F908" w14:textId="77777777" w:rsidR="00CD00FB" w:rsidRPr="00CD00FB" w:rsidRDefault="00CD00FB" w:rsidP="00F61B01">
      <w:pPr>
        <w:pStyle w:val="ListParagraph"/>
        <w:rPr>
          <w:color w:val="4472C4" w:themeColor="accent1"/>
        </w:rPr>
      </w:pPr>
    </w:p>
    <w:p w14:paraId="7CD15F5D" w14:textId="5742A0CF" w:rsidR="001F299C" w:rsidRPr="00303ABE" w:rsidRDefault="001F299C" w:rsidP="00463F1D">
      <w:pPr>
        <w:pStyle w:val="ListParagraph"/>
        <w:numPr>
          <w:ilvl w:val="0"/>
          <w:numId w:val="15"/>
        </w:numPr>
      </w:pPr>
      <w:r w:rsidRPr="00303ABE">
        <w:t xml:space="preserve">Thank you for </w:t>
      </w:r>
      <w:r w:rsidR="00682132" w:rsidRPr="00303ABE">
        <w:t>these references.</w:t>
      </w:r>
      <w:r w:rsidR="00A14E04" w:rsidRPr="00303ABE">
        <w:t xml:space="preserve"> </w:t>
      </w:r>
      <w:r w:rsidR="00463F1D" w:rsidRPr="00F431F3">
        <w:t>They have been included in the revised version of the paper as examples of the important role that accessibility analysis plays in different disciplines</w:t>
      </w:r>
      <w:r w:rsidR="00D859EF" w:rsidRPr="00303ABE">
        <w:t xml:space="preserve">. </w:t>
      </w:r>
    </w:p>
    <w:p w14:paraId="290BE092" w14:textId="77777777" w:rsidR="00F6489E" w:rsidRDefault="00F6489E">
      <w:pPr>
        <w:spacing w:after="0"/>
        <w:contextualSpacing w:val="0"/>
        <w:jc w:val="left"/>
        <w:rPr>
          <w:b/>
          <w:bCs/>
          <w:sz w:val="24"/>
          <w:szCs w:val="24"/>
        </w:rPr>
      </w:pPr>
      <w:r>
        <w:br w:type="page"/>
      </w:r>
    </w:p>
    <w:p w14:paraId="0C468DE4" w14:textId="218C93B9" w:rsidR="009E4624" w:rsidRDefault="009E4624" w:rsidP="00F6489E">
      <w:pPr>
        <w:pStyle w:val="Heading1"/>
        <w:numPr>
          <w:ilvl w:val="0"/>
          <w:numId w:val="0"/>
        </w:numPr>
        <w:ind w:left="720"/>
      </w:pPr>
      <w:r>
        <w:lastRenderedPageBreak/>
        <w:t>Reviewer #</w:t>
      </w:r>
      <w:r w:rsidR="00A16C16">
        <w:t>2</w:t>
      </w:r>
    </w:p>
    <w:p w14:paraId="4474CC04" w14:textId="78682765" w:rsidR="008519ED" w:rsidRDefault="008519ED" w:rsidP="00F61B01">
      <w:pPr>
        <w:ind w:left="720"/>
        <w:rPr>
          <w:color w:val="4472C4" w:themeColor="accent1"/>
        </w:rPr>
      </w:pPr>
      <w:r w:rsidRPr="008519ED">
        <w:rPr>
          <w:color w:val="4472C4" w:themeColor="accent1"/>
        </w:rPr>
        <w:t>The authors used the data from Transportation Tomorrow Survey to explore the application of spatial availability and compare it to other relevant measures. The manuscript is valid and innovative. However, there also have some problems need to be solved.</w:t>
      </w:r>
      <w:r>
        <w:rPr>
          <w:color w:val="4472C4" w:themeColor="accent1"/>
        </w:rPr>
        <w:tab/>
      </w:r>
    </w:p>
    <w:p w14:paraId="19617DF7" w14:textId="4C2A3B1B" w:rsidR="009D1537" w:rsidRDefault="008519ED" w:rsidP="00F61B01">
      <w:pPr>
        <w:pStyle w:val="ListParagraph"/>
        <w:numPr>
          <w:ilvl w:val="0"/>
          <w:numId w:val="29"/>
        </w:numPr>
        <w:rPr>
          <w:color w:val="4472C4" w:themeColor="accent1"/>
        </w:rPr>
      </w:pPr>
      <w:r w:rsidRPr="008519ED">
        <w:rPr>
          <w:color w:val="4472C4" w:themeColor="accent1"/>
        </w:rPr>
        <w:t>In introduction, the authors only inserted the serial number of the references. The presentation is omitted. It is not standard enough.</w:t>
      </w:r>
    </w:p>
    <w:p w14:paraId="6188BD62" w14:textId="23A47B96" w:rsidR="00303ABE" w:rsidRPr="008232EA" w:rsidRDefault="00CF418C" w:rsidP="00303ABE">
      <w:pPr>
        <w:pStyle w:val="ListParagraph"/>
        <w:numPr>
          <w:ilvl w:val="0"/>
          <w:numId w:val="15"/>
        </w:numPr>
        <w:rPr>
          <w:color w:val="4472C4" w:themeColor="accent1"/>
        </w:rPr>
      </w:pPr>
      <w:r>
        <w:t>Thank you for this comment</w:t>
      </w:r>
      <w:r w:rsidR="00BE4B89">
        <w:t>.</w:t>
      </w:r>
      <w:r w:rsidR="00303ABE">
        <w:t xml:space="preserve"> We are advised to use the in-text referencing style of </w:t>
      </w:r>
      <w:proofErr w:type="spellStart"/>
      <w:r w:rsidR="00303ABE">
        <w:t>PLoS</w:t>
      </w:r>
      <w:proofErr w:type="spellEnd"/>
      <w:r w:rsidR="00303ABE">
        <w:t xml:space="preserve"> ONE, which uses serial number of the reference.</w:t>
      </w:r>
    </w:p>
    <w:p w14:paraId="7825E26F" w14:textId="77777777" w:rsidR="00303ABE" w:rsidRPr="008232EA" w:rsidRDefault="00303ABE" w:rsidP="00303ABE">
      <w:pPr>
        <w:pStyle w:val="ListParagraph"/>
        <w:rPr>
          <w:color w:val="4472C4" w:themeColor="accent1"/>
        </w:rPr>
      </w:pPr>
    </w:p>
    <w:p w14:paraId="19BC602F" w14:textId="07427962" w:rsidR="008519ED" w:rsidRDefault="008519ED" w:rsidP="00F61B01">
      <w:pPr>
        <w:pStyle w:val="ListParagraph"/>
        <w:numPr>
          <w:ilvl w:val="0"/>
          <w:numId w:val="29"/>
        </w:numPr>
        <w:rPr>
          <w:color w:val="4472C4" w:themeColor="accent1"/>
        </w:rPr>
      </w:pPr>
      <w:r w:rsidRPr="009D1537">
        <w:rPr>
          <w:color w:val="4472C4" w:themeColor="accent1"/>
        </w:rPr>
        <w:t>There are many methods to measure the accessibility. What's the advantage and disadvantage of the improved methods compared with other methods, such as space syntax and potential model.</w:t>
      </w:r>
    </w:p>
    <w:p w14:paraId="1C375F7F" w14:textId="6DB50FFD" w:rsidR="00CF418C" w:rsidRDefault="00CF418C" w:rsidP="00AF1F59">
      <w:pPr>
        <w:pStyle w:val="ListParagraph"/>
        <w:numPr>
          <w:ilvl w:val="0"/>
          <w:numId w:val="15"/>
        </w:numPr>
      </w:pPr>
      <w:r w:rsidRPr="00621F39">
        <w:t>Thank you for th</w:t>
      </w:r>
      <w:r w:rsidR="00E33E84" w:rsidRPr="00621F39">
        <w:t xml:space="preserve">ese points, discussing the advantages and disadvantages of similar methods is important to contextualize the improved method. </w:t>
      </w:r>
      <w:r w:rsidR="00A0785E" w:rsidRPr="00621F39">
        <w:t xml:space="preserve">In this paper, we </w:t>
      </w:r>
      <w:r w:rsidR="00621F39" w:rsidRPr="00621F39">
        <w:t xml:space="preserve">do </w:t>
      </w:r>
      <w:r w:rsidR="00A0785E" w:rsidRPr="00621F39">
        <w:t xml:space="preserve">discuss other accessibility measures at length in the ‘Accessibility measures </w:t>
      </w:r>
      <w:r w:rsidR="00682132" w:rsidRPr="00621F39">
        <w:t>revisited</w:t>
      </w:r>
      <w:r w:rsidR="00A0785E" w:rsidRPr="00621F39">
        <w:t>’ section</w:t>
      </w:r>
      <w:r w:rsidR="0090506B" w:rsidRPr="00621F39">
        <w:t>. We outline Hansen-type accessibility and then Shen-type accessibility</w:t>
      </w:r>
      <w:r w:rsidR="002F2233">
        <w:t>, both of which are forms of potential accessibility</w:t>
      </w:r>
      <w:r w:rsidR="0090506B" w:rsidRPr="00621F39">
        <w:t xml:space="preserve">. </w:t>
      </w:r>
      <w:r w:rsidR="001C7CCC" w:rsidRPr="00621F39">
        <w:t xml:space="preserve">We introduce spatial availability in the following section and then </w:t>
      </w:r>
      <w:r w:rsidR="002F2233">
        <w:t>discuss</w:t>
      </w:r>
      <w:r w:rsidR="002F2233" w:rsidRPr="00621F39">
        <w:t xml:space="preserve"> </w:t>
      </w:r>
      <w:r w:rsidR="00682132" w:rsidRPr="00621F39">
        <w:t>its</w:t>
      </w:r>
      <w:r w:rsidR="001C7CCC" w:rsidRPr="00621F39">
        <w:t xml:space="preserve"> advantages </w:t>
      </w:r>
      <w:r w:rsidR="008C6251" w:rsidRPr="00621F39">
        <w:t>in the subsection ‘Why does proportional allocation matter?”</w:t>
      </w:r>
      <w:r w:rsidR="00621F39" w:rsidRPr="00621F39">
        <w:t>.</w:t>
      </w:r>
    </w:p>
    <w:p w14:paraId="46329A69" w14:textId="77777777" w:rsidR="00EC2825" w:rsidRPr="00621F39" w:rsidRDefault="00EC2825" w:rsidP="00EC2825">
      <w:pPr>
        <w:pStyle w:val="ListParagraph"/>
      </w:pPr>
    </w:p>
    <w:p w14:paraId="56763C12" w14:textId="7FFF9BF5" w:rsidR="00621F39" w:rsidRPr="00A37FAF" w:rsidRDefault="000B166E" w:rsidP="00AF1F59">
      <w:pPr>
        <w:pStyle w:val="ListParagraph"/>
        <w:numPr>
          <w:ilvl w:val="0"/>
          <w:numId w:val="15"/>
        </w:numPr>
      </w:pPr>
      <w:r>
        <w:t>Our aim is to present a new accessibility measure, spatial availability</w:t>
      </w:r>
      <w:r w:rsidR="0061497F">
        <w:t xml:space="preserve">, and we </w:t>
      </w:r>
      <w:r w:rsidR="007E2644">
        <w:t>discuss its properties in reference to two</w:t>
      </w:r>
      <w:r w:rsidR="0061497F">
        <w:t xml:space="preserve"> </w:t>
      </w:r>
      <w:r w:rsidR="007E2644">
        <w:t>comparable measures</w:t>
      </w:r>
      <w:r w:rsidR="0061497F">
        <w:t>, Hansen-type accessibility, and Shen-type accessibility (2SFCA)</w:t>
      </w:r>
      <w:r w:rsidR="007E2644">
        <w:t xml:space="preserve">. These two are forms of potential accessibility (see for an example </w:t>
      </w:r>
      <w:r w:rsidR="00697326">
        <w:t>Zhang et al., 2021</w:t>
      </w:r>
      <w:r w:rsidR="007E2644">
        <w:t>)</w:t>
      </w:r>
      <w:r w:rsidR="0061497F">
        <w:t xml:space="preserve">. </w:t>
      </w:r>
      <w:r w:rsidR="006C0A0E">
        <w:t xml:space="preserve"> </w:t>
      </w:r>
      <w:r w:rsidR="006C0A0E" w:rsidRPr="00A37FAF">
        <w:t>We reviewed the space syntax model</w:t>
      </w:r>
      <w:r w:rsidR="002F2233">
        <w:t xml:space="preserve">. </w:t>
      </w:r>
      <w:r w:rsidR="009A617A">
        <w:t xml:space="preserve">As noted </w:t>
      </w:r>
      <w:r w:rsidR="00697326">
        <w:t>by</w:t>
      </w:r>
      <w:r w:rsidR="00EC2825" w:rsidRPr="00A37FAF">
        <w:t xml:space="preserve"> </w:t>
      </w:r>
      <w:r w:rsidR="007E2644">
        <w:t>Zhang et al. (2022, p</w:t>
      </w:r>
      <w:r w:rsidR="009A617A">
        <w:t>. 9434</w:t>
      </w:r>
      <w:r w:rsidR="00EC2825" w:rsidRPr="00A37FAF">
        <w:t>)</w:t>
      </w:r>
      <w:r w:rsidR="002F2233">
        <w:t>.</w:t>
      </w:r>
      <w:r w:rsidR="009A617A">
        <w:t xml:space="preserve"> “[a] higher level of integration implies spatial clustering and better topological accessibility”</w:t>
      </w:r>
      <w:r w:rsidR="007E2644">
        <w:t>.</w:t>
      </w:r>
      <w:r w:rsidR="002F2233">
        <w:t xml:space="preserve"> </w:t>
      </w:r>
      <w:r w:rsidR="007E2644">
        <w:t>Some s</w:t>
      </w:r>
      <w:r w:rsidR="009A617A">
        <w:t xml:space="preserve">pace syntax </w:t>
      </w:r>
      <w:r w:rsidR="007E2644">
        <w:t xml:space="preserve">measures </w:t>
      </w:r>
      <w:r w:rsidR="009A617A">
        <w:t>correlate</w:t>
      </w:r>
      <w:r w:rsidR="007E2644">
        <w:t xml:space="preserve"> well</w:t>
      </w:r>
      <w:r w:rsidR="009A617A">
        <w:t xml:space="preserve"> with</w:t>
      </w:r>
      <w:r w:rsidR="002F2233">
        <w:t xml:space="preserve"> accessibility</w:t>
      </w:r>
      <w:r w:rsidR="009A617A">
        <w:t xml:space="preserve">, however accessibility is sufficiently distinct that it </w:t>
      </w:r>
      <w:r w:rsidR="007E2644">
        <w:t>is not an appropriate comparator.</w:t>
      </w:r>
      <w:r w:rsidR="002F2233">
        <w:t xml:space="preserve"> </w:t>
      </w:r>
    </w:p>
    <w:p w14:paraId="200854FB" w14:textId="612E391C" w:rsidR="00EC2825" w:rsidRPr="00621F39" w:rsidRDefault="00EC2825" w:rsidP="00A37FAF">
      <w:pPr>
        <w:ind w:left="360"/>
      </w:pPr>
    </w:p>
    <w:p w14:paraId="6AC2A358" w14:textId="44D03C5A" w:rsidR="008519ED" w:rsidRPr="008519ED" w:rsidRDefault="008519ED" w:rsidP="00F61B01">
      <w:pPr>
        <w:pStyle w:val="ListParagraph"/>
        <w:numPr>
          <w:ilvl w:val="0"/>
          <w:numId w:val="29"/>
        </w:numPr>
        <w:rPr>
          <w:color w:val="4472C4" w:themeColor="accent1"/>
        </w:rPr>
      </w:pPr>
      <w:r w:rsidRPr="008519ED">
        <w:rPr>
          <w:color w:val="4472C4" w:themeColor="accent1"/>
        </w:rPr>
        <w:t>Some relevant references should be cited as follow:</w:t>
      </w:r>
    </w:p>
    <w:p w14:paraId="15238956" w14:textId="22B0F9A4" w:rsidR="008519ED" w:rsidRPr="003B3408" w:rsidRDefault="008519ED" w:rsidP="003B3408">
      <w:pPr>
        <w:pStyle w:val="ListParagraph"/>
        <w:numPr>
          <w:ilvl w:val="0"/>
          <w:numId w:val="15"/>
        </w:numPr>
        <w:rPr>
          <w:color w:val="4472C4" w:themeColor="accent1"/>
        </w:rPr>
      </w:pPr>
      <w:r w:rsidRPr="003B3408">
        <w:rPr>
          <w:color w:val="4472C4" w:themeColor="accent1"/>
        </w:rPr>
        <w:t>The influence of the spatial pattern of urban road networks on the quality of business environments: the case of Dalian</w:t>
      </w:r>
      <w:r w:rsidR="003B3408">
        <w:rPr>
          <w:color w:val="4472C4" w:themeColor="accent1"/>
        </w:rPr>
        <w:t xml:space="preserve"> </w:t>
      </w:r>
      <w:r w:rsidRPr="003B3408">
        <w:rPr>
          <w:color w:val="4472C4" w:themeColor="accent1"/>
        </w:rPr>
        <w:t>City. Environment, Development and Sustainability (2022) 24:9429–9446.</w:t>
      </w:r>
      <w:r w:rsidR="00C44A5A">
        <w:rPr>
          <w:color w:val="4472C4" w:themeColor="accent1"/>
        </w:rPr>
        <w:t xml:space="preserve"> </w:t>
      </w:r>
      <w:hyperlink r:id="rId18" w:history="1">
        <w:r w:rsidR="00C44A5A" w:rsidRPr="007114A8">
          <w:rPr>
            <w:rStyle w:val="Hyperlink"/>
          </w:rPr>
          <w:t>https://doi.org/10.1007/s10668-021-01832-z</w:t>
        </w:r>
      </w:hyperlink>
      <w:r w:rsidR="00C44A5A">
        <w:rPr>
          <w:color w:val="4472C4" w:themeColor="accent1"/>
        </w:rPr>
        <w:t xml:space="preserve"> </w:t>
      </w:r>
    </w:p>
    <w:p w14:paraId="7D6D6E7E" w14:textId="77777777" w:rsidR="00C44A5A" w:rsidRDefault="008519ED" w:rsidP="002D03CE">
      <w:pPr>
        <w:pStyle w:val="ListParagraph"/>
        <w:numPr>
          <w:ilvl w:val="0"/>
          <w:numId w:val="30"/>
        </w:numPr>
        <w:rPr>
          <w:color w:val="4472C4" w:themeColor="accent1"/>
        </w:rPr>
      </w:pPr>
      <w:r w:rsidRPr="002D03CE">
        <w:rPr>
          <w:color w:val="4472C4" w:themeColor="accent1"/>
        </w:rPr>
        <w:t xml:space="preserve">Differences in Accessibility of Public Health Facilities in Hierarchical Municipalities and the Spatial Pattern Characteristics of Their Services in </w:t>
      </w:r>
      <w:proofErr w:type="spellStart"/>
      <w:r w:rsidRPr="002D03CE">
        <w:rPr>
          <w:color w:val="4472C4" w:themeColor="accent1"/>
        </w:rPr>
        <w:t>Doumen</w:t>
      </w:r>
      <w:proofErr w:type="spellEnd"/>
      <w:r w:rsidRPr="002D03CE">
        <w:rPr>
          <w:color w:val="4472C4" w:themeColor="accent1"/>
        </w:rPr>
        <w:t xml:space="preserve"> District,</w:t>
      </w:r>
      <w:r w:rsidR="00697326" w:rsidRPr="002D03CE">
        <w:rPr>
          <w:color w:val="4472C4" w:themeColor="accent1"/>
        </w:rPr>
        <w:t xml:space="preserve"> </w:t>
      </w:r>
      <w:r w:rsidRPr="002D03CE">
        <w:rPr>
          <w:color w:val="4472C4" w:themeColor="accent1"/>
        </w:rPr>
        <w:t xml:space="preserve">China. Land 2021, 10, 1249. </w:t>
      </w:r>
      <w:hyperlink r:id="rId19" w:history="1">
        <w:r w:rsidR="002D03CE" w:rsidRPr="007F5E36">
          <w:rPr>
            <w:rStyle w:val="Hyperlink"/>
          </w:rPr>
          <w:t>https://doi.org/10.3390/land10111249</w:t>
        </w:r>
      </w:hyperlink>
      <w:r w:rsidRPr="002D03CE">
        <w:rPr>
          <w:color w:val="4472C4" w:themeColor="accent1"/>
        </w:rPr>
        <w:t>.</w:t>
      </w:r>
    </w:p>
    <w:p w14:paraId="3881517B" w14:textId="6FA3E3F7" w:rsidR="002D03CE" w:rsidRPr="00C44A5A" w:rsidRDefault="008519ED" w:rsidP="002D03CE">
      <w:pPr>
        <w:pStyle w:val="ListParagraph"/>
        <w:numPr>
          <w:ilvl w:val="0"/>
          <w:numId w:val="30"/>
        </w:numPr>
        <w:rPr>
          <w:color w:val="4472C4" w:themeColor="accent1"/>
        </w:rPr>
      </w:pPr>
      <w:r w:rsidRPr="00C44A5A">
        <w:rPr>
          <w:color w:val="4472C4" w:themeColor="accent1"/>
        </w:rPr>
        <w:t xml:space="preserve">Transportation Accessibility Evaluation of Educational Institutions Conducting Field Environmental Education Activities in Ecological Protection Areas: A Case Study of Zhuhai City. Sustainability 2021, 13, 9392. </w:t>
      </w:r>
      <w:hyperlink r:id="rId20" w:history="1">
        <w:r w:rsidR="00C44A5A" w:rsidRPr="007114A8">
          <w:rPr>
            <w:rStyle w:val="Hyperlink"/>
          </w:rPr>
          <w:t>https://doi.org/10.3390/su13169392</w:t>
        </w:r>
      </w:hyperlink>
    </w:p>
    <w:p w14:paraId="706180DE" w14:textId="5A72E11F" w:rsidR="006C4D90" w:rsidRDefault="004F2457" w:rsidP="002D03CE">
      <w:r>
        <w:t>Thank you for t</w:t>
      </w:r>
      <w:r w:rsidR="000B166E">
        <w:t xml:space="preserve">hese references, </w:t>
      </w:r>
      <w:bookmarkEnd w:id="0"/>
      <w:r w:rsidR="00697326">
        <w:t xml:space="preserve">which we have added to </w:t>
      </w:r>
      <w:r w:rsidR="002D03CE">
        <w:t>the bibliography in the paper</w:t>
      </w:r>
      <w:r w:rsidR="006D625E">
        <w:t>.</w:t>
      </w:r>
    </w:p>
    <w:p w14:paraId="360DD4B0" w14:textId="77777777" w:rsidR="00AD3E6B" w:rsidRDefault="00AD3E6B" w:rsidP="00AD3E6B">
      <w:pPr>
        <w:pStyle w:val="ListParagraph"/>
      </w:pPr>
    </w:p>
    <w:p w14:paraId="0483ED81" w14:textId="6407D734" w:rsidR="00421635" w:rsidRPr="00CA1994" w:rsidRDefault="00421635" w:rsidP="00F61B01">
      <w:r w:rsidRPr="00CA1994">
        <w:lastRenderedPageBreak/>
        <w:t xml:space="preserve">We </w:t>
      </w:r>
      <w:r w:rsidR="002D03CE">
        <w:t>trust that you will find</w:t>
      </w:r>
      <w:r w:rsidR="002D03CE" w:rsidRPr="00CA1994">
        <w:t xml:space="preserve"> </w:t>
      </w:r>
      <w:r w:rsidRPr="00CA1994">
        <w:t xml:space="preserve">that these </w:t>
      </w:r>
      <w:r w:rsidR="002D03CE">
        <w:t>revisions</w:t>
      </w:r>
      <w:r w:rsidR="002D03CE" w:rsidRPr="00CA1994">
        <w:t xml:space="preserve"> </w:t>
      </w:r>
      <w:r w:rsidRPr="00CA1994">
        <w:t xml:space="preserve">satisfy all the comments communicated. </w:t>
      </w:r>
      <w:r w:rsidR="00FC6EE5">
        <w:t>We</w:t>
      </w:r>
      <w:r w:rsidRPr="00CA1994">
        <w:t xml:space="preserve"> </w:t>
      </w:r>
      <w:r w:rsidR="00697326">
        <w:t xml:space="preserve">are grateful for </w:t>
      </w:r>
      <w:r w:rsidR="0050354A">
        <w:t xml:space="preserve">your </w:t>
      </w:r>
      <w:r w:rsidRPr="00CA1994">
        <w:t>insightful and constructive feedback</w:t>
      </w:r>
      <w:r w:rsidR="00697326">
        <w:t>, and appreciate that it</w:t>
      </w:r>
      <w:r w:rsidR="00463F1D">
        <w:t xml:space="preserve"> helped to improve the paper.</w:t>
      </w:r>
    </w:p>
    <w:p w14:paraId="357B6703" w14:textId="17A70857" w:rsidR="0063032D" w:rsidRPr="009A27B7" w:rsidRDefault="0063032D" w:rsidP="00F61B01">
      <w:pPr>
        <w:rPr>
          <w:sz w:val="20"/>
          <w:szCs w:val="20"/>
        </w:rPr>
      </w:pPr>
    </w:p>
    <w:sectPr w:rsidR="0063032D" w:rsidRPr="009A27B7" w:rsidSect="00037504">
      <w:headerReference w:type="default" r:id="rId21"/>
      <w:footerReference w:type="even"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69D41" w14:textId="77777777" w:rsidR="007D42F5" w:rsidRDefault="007D42F5" w:rsidP="00ED38BB">
      <w:r>
        <w:separator/>
      </w:r>
    </w:p>
  </w:endnote>
  <w:endnote w:type="continuationSeparator" w:id="0">
    <w:p w14:paraId="620C05FD" w14:textId="77777777" w:rsidR="007D42F5" w:rsidRDefault="007D42F5" w:rsidP="00ED38BB">
      <w:r>
        <w:continuationSeparator/>
      </w:r>
    </w:p>
  </w:endnote>
  <w:endnote w:type="continuationNotice" w:id="1">
    <w:p w14:paraId="1F846F32" w14:textId="77777777" w:rsidR="007D42F5" w:rsidRDefault="007D42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0051593"/>
      <w:docPartObj>
        <w:docPartGallery w:val="Page Numbers (Bottom of Page)"/>
        <w:docPartUnique/>
      </w:docPartObj>
    </w:sdtPr>
    <w:sdtEndPr>
      <w:rPr>
        <w:rStyle w:val="PageNumber"/>
      </w:rPr>
    </w:sdtEndPr>
    <w:sdtContent>
      <w:p w14:paraId="6D035611" w14:textId="72B1EA81" w:rsidR="00D47FC0" w:rsidRDefault="00D47FC0" w:rsidP="00AE7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287F5" w14:textId="6D1148AB" w:rsidR="00405882" w:rsidRDefault="00405882" w:rsidP="00D47FC0">
    <w:pPr>
      <w:pStyle w:val="Footer"/>
      <w:ind w:right="360"/>
      <w:rPr>
        <w:rStyle w:val="PageNumber"/>
      </w:rPr>
    </w:pPr>
  </w:p>
  <w:p w14:paraId="70E73C9F" w14:textId="77777777" w:rsidR="00405882" w:rsidRDefault="00405882" w:rsidP="00ED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412894223"/>
      <w:docPartObj>
        <w:docPartGallery w:val="Page Numbers (Bottom of Page)"/>
        <w:docPartUnique/>
      </w:docPartObj>
    </w:sdtPr>
    <w:sdtEndPr>
      <w:rPr>
        <w:rStyle w:val="PageNumber"/>
      </w:rPr>
    </w:sdtEndPr>
    <w:sdtContent>
      <w:p w14:paraId="0D3131F8" w14:textId="023D3239" w:rsidR="00D47FC0" w:rsidRPr="00C036F6" w:rsidRDefault="00D47FC0" w:rsidP="00AE7807">
        <w:pPr>
          <w:pStyle w:val="Footer"/>
          <w:framePr w:wrap="none" w:vAnchor="text" w:hAnchor="margin" w:xAlign="right" w:y="1"/>
          <w:rPr>
            <w:rStyle w:val="PageNumber"/>
            <w:sz w:val="20"/>
            <w:szCs w:val="20"/>
          </w:rPr>
        </w:pPr>
        <w:r w:rsidRPr="00C036F6">
          <w:rPr>
            <w:rStyle w:val="PageNumber"/>
            <w:sz w:val="20"/>
            <w:szCs w:val="20"/>
          </w:rPr>
          <w:fldChar w:fldCharType="begin"/>
        </w:r>
        <w:r w:rsidRPr="00C036F6">
          <w:rPr>
            <w:rStyle w:val="PageNumber"/>
            <w:sz w:val="20"/>
            <w:szCs w:val="20"/>
          </w:rPr>
          <w:instrText xml:space="preserve"> PAGE </w:instrText>
        </w:r>
        <w:r w:rsidRPr="00C036F6">
          <w:rPr>
            <w:rStyle w:val="PageNumber"/>
            <w:sz w:val="20"/>
            <w:szCs w:val="20"/>
          </w:rPr>
          <w:fldChar w:fldCharType="separate"/>
        </w:r>
        <w:r w:rsidRPr="00C036F6">
          <w:rPr>
            <w:rStyle w:val="PageNumber"/>
            <w:noProof/>
            <w:sz w:val="20"/>
            <w:szCs w:val="20"/>
          </w:rPr>
          <w:t>2</w:t>
        </w:r>
        <w:r w:rsidRPr="00C036F6">
          <w:rPr>
            <w:rStyle w:val="PageNumber"/>
            <w:sz w:val="20"/>
            <w:szCs w:val="20"/>
          </w:rPr>
          <w:fldChar w:fldCharType="end"/>
        </w:r>
      </w:p>
    </w:sdtContent>
  </w:sdt>
  <w:p w14:paraId="0C1B4262" w14:textId="451675AB" w:rsidR="00405882" w:rsidRPr="00C036F6" w:rsidRDefault="00405882" w:rsidP="00D47FC0">
    <w:pPr>
      <w:pStyle w:val="Footer"/>
      <w:ind w:right="360"/>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8CFFE" w14:textId="77777777" w:rsidR="007D42F5" w:rsidRDefault="007D42F5" w:rsidP="00ED38BB">
      <w:r>
        <w:separator/>
      </w:r>
    </w:p>
  </w:footnote>
  <w:footnote w:type="continuationSeparator" w:id="0">
    <w:p w14:paraId="10CE232C" w14:textId="77777777" w:rsidR="007D42F5" w:rsidRDefault="007D42F5" w:rsidP="00ED38BB">
      <w:r>
        <w:continuationSeparator/>
      </w:r>
    </w:p>
  </w:footnote>
  <w:footnote w:type="continuationNotice" w:id="1">
    <w:p w14:paraId="50CA4E4F" w14:textId="77777777" w:rsidR="007D42F5" w:rsidRDefault="007D42F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142A" w14:textId="377E104C" w:rsidR="00C146F1" w:rsidRPr="00551A4B" w:rsidRDefault="00897AA3" w:rsidP="00551A4B">
    <w:pPr>
      <w:pStyle w:val="Header"/>
    </w:pPr>
    <w:r>
      <w:rPr>
        <w:rFonts w:eastAsia="Times New Roman"/>
        <w:color w:val="000000" w:themeColor="text1"/>
        <w:sz w:val="20"/>
        <w:szCs w:val="20"/>
      </w:rPr>
      <w:t xml:space="preserve">PLOS ONE - </w:t>
    </w:r>
    <w:r w:rsidR="00BF3119">
      <w:rPr>
        <w:rFonts w:ascii="Helvetica" w:hAnsi="Helvetica"/>
        <w:color w:val="152935"/>
        <w:sz w:val="21"/>
        <w:szCs w:val="21"/>
      </w:rPr>
      <w:t>PONE-D-22-24454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50C4"/>
    <w:multiLevelType w:val="hybridMultilevel"/>
    <w:tmpl w:val="ABF20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21BE"/>
    <w:multiLevelType w:val="hybridMultilevel"/>
    <w:tmpl w:val="D1AE9CEC"/>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8F5"/>
    <w:multiLevelType w:val="hybridMultilevel"/>
    <w:tmpl w:val="11B4802E"/>
    <w:lvl w:ilvl="0" w:tplc="8340D3E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1B00"/>
    <w:multiLevelType w:val="hybridMultilevel"/>
    <w:tmpl w:val="ABF20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771401"/>
    <w:multiLevelType w:val="hybridMultilevel"/>
    <w:tmpl w:val="311674F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391883"/>
    <w:multiLevelType w:val="hybridMultilevel"/>
    <w:tmpl w:val="B0DEC3E0"/>
    <w:lvl w:ilvl="0" w:tplc="4C62D3F6">
      <w:numFmt w:val="bullet"/>
      <w:lvlText w:val="-"/>
      <w:lvlJc w:val="left"/>
      <w:pPr>
        <w:ind w:left="720" w:hanging="360"/>
      </w:pPr>
      <w:rPr>
        <w:rFonts w:ascii="Palatino Linotype" w:eastAsiaTheme="minorHAnsi" w:hAnsi="Palatino Linotype"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E4607"/>
    <w:multiLevelType w:val="hybridMultilevel"/>
    <w:tmpl w:val="99BE96E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9E03A3"/>
    <w:multiLevelType w:val="hybridMultilevel"/>
    <w:tmpl w:val="FE3A8A4E"/>
    <w:lvl w:ilvl="0" w:tplc="83DAC3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3FA76CF"/>
    <w:multiLevelType w:val="multilevel"/>
    <w:tmpl w:val="A99EA0F8"/>
    <w:lvl w:ilvl="0">
      <w:start w:val="1"/>
      <w:numFmt w:val="decimal"/>
      <w:pStyle w:val="Heading1"/>
      <w:lvlText w:val="%1."/>
      <w:lvlJc w:val="left"/>
      <w:pPr>
        <w:ind w:left="720" w:hanging="360"/>
      </w:pPr>
    </w:lvl>
    <w:lvl w:ilvl="1">
      <w:start w:val="1"/>
      <w:numFmt w:val="decimal"/>
      <w:pStyle w:val="Heading2"/>
      <w:isLgl/>
      <w:lvlText w:val="%1.%2."/>
      <w:lvlJc w:val="left"/>
      <w:pPr>
        <w:ind w:left="760" w:hanging="400"/>
      </w:pPr>
      <w:rPr>
        <w:rFonts w:ascii="Palatino Linotype" w:hAnsi="Palatino Linotype" w:hint="default"/>
        <w:color w:val="4472C4" w:themeColor="accent1"/>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774313"/>
    <w:multiLevelType w:val="hybridMultilevel"/>
    <w:tmpl w:val="F4C019B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A64E11"/>
    <w:multiLevelType w:val="hybridMultilevel"/>
    <w:tmpl w:val="961299B8"/>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98A7A44"/>
    <w:multiLevelType w:val="hybridMultilevel"/>
    <w:tmpl w:val="9F6092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9"/>
  </w:num>
  <w:num w:numId="15">
    <w:abstractNumId w:val="10"/>
  </w:num>
  <w:num w:numId="16">
    <w:abstractNumId w:val="11"/>
  </w:num>
  <w:num w:numId="17">
    <w:abstractNumId w:val="8"/>
    <w:lvlOverride w:ilvl="0">
      <w:startOverride w:val="1"/>
    </w:lvlOverride>
  </w:num>
  <w:num w:numId="18">
    <w:abstractNumId w:val="8"/>
  </w:num>
  <w:num w:numId="19">
    <w:abstractNumId w:val="8"/>
  </w:num>
  <w:num w:numId="20">
    <w:abstractNumId w:val="8"/>
    <w:lvlOverride w:ilvl="0">
      <w:startOverride w:val="1"/>
    </w:lvlOverride>
  </w:num>
  <w:num w:numId="21">
    <w:abstractNumId w:val="8"/>
  </w:num>
  <w:num w:numId="22">
    <w:abstractNumId w:val="8"/>
  </w:num>
  <w:num w:numId="23">
    <w:abstractNumId w:val="8"/>
  </w:num>
  <w:num w:numId="24">
    <w:abstractNumId w:val="8"/>
  </w:num>
  <w:num w:numId="25">
    <w:abstractNumId w:val="6"/>
  </w:num>
  <w:num w:numId="26">
    <w:abstractNumId w:val="7"/>
  </w:num>
  <w:num w:numId="27">
    <w:abstractNumId w:val="3"/>
  </w:num>
  <w:num w:numId="28">
    <w:abstractNumId w:val="8"/>
    <w:lvlOverride w:ilvl="0">
      <w:startOverride w:val="1"/>
    </w:lvlOverride>
  </w:num>
  <w:num w:numId="29">
    <w:abstractNumId w:val="0"/>
  </w:num>
  <w:num w:numId="30">
    <w:abstractNumId w:val="4"/>
  </w:num>
  <w:num w:numId="3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wNjM3srC0NDAwM7BU0lEKTi0uzszPAykwrgUAjwFL5SwAAAA="/>
    <w:docVar w:name="EN.InstantFormat" w:val="&lt;ENInstantFormat&gt;&lt;Enabled&gt;1&lt;/Enabled&gt;&lt;ScanUnformatted&gt;1&lt;/ScanUnformatted&gt;&lt;ScanChanges&gt;1&lt;/ScanChanges&gt;&lt;Suspended&gt;1&lt;/Suspended&gt;&lt;/ENInstantFormat&gt;"/>
    <w:docVar w:name="EN.Layout" w:val="&lt;ENLayout&gt;&lt;Style&gt;Transportation Res D Copy&lt;/Style&gt;&lt;LeftDelim&gt;{&lt;/LeftDelim&gt;&lt;RightDelim&gt;}&lt;/RightDelim&gt;&lt;FontName&gt;Palatino Linotype&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250rvpop5e2heesetpwxsdts9vrzar5ad9&quot;&gt;Untitled Library&lt;record-ids&gt;&lt;item&gt;69&lt;/item&gt;&lt;item&gt;70&lt;/item&gt;&lt;/record-ids&gt;&lt;/item&gt;&lt;/Libraries&gt;"/>
  </w:docVars>
  <w:rsids>
    <w:rsidRoot w:val="008D5BC3"/>
    <w:rsid w:val="00001F06"/>
    <w:rsid w:val="00002D51"/>
    <w:rsid w:val="0000319A"/>
    <w:rsid w:val="00005738"/>
    <w:rsid w:val="00007E1C"/>
    <w:rsid w:val="00015390"/>
    <w:rsid w:val="000157CC"/>
    <w:rsid w:val="00017DAE"/>
    <w:rsid w:val="00024820"/>
    <w:rsid w:val="00025281"/>
    <w:rsid w:val="0003099E"/>
    <w:rsid w:val="00031D2A"/>
    <w:rsid w:val="00032807"/>
    <w:rsid w:val="00033DBD"/>
    <w:rsid w:val="00036033"/>
    <w:rsid w:val="00036F41"/>
    <w:rsid w:val="00037504"/>
    <w:rsid w:val="0004028C"/>
    <w:rsid w:val="00041B67"/>
    <w:rsid w:val="00043366"/>
    <w:rsid w:val="00043DCD"/>
    <w:rsid w:val="000443CD"/>
    <w:rsid w:val="0004508A"/>
    <w:rsid w:val="000450EB"/>
    <w:rsid w:val="00045217"/>
    <w:rsid w:val="00047FFA"/>
    <w:rsid w:val="00051EE8"/>
    <w:rsid w:val="00051EF8"/>
    <w:rsid w:val="00052375"/>
    <w:rsid w:val="00053064"/>
    <w:rsid w:val="00054B80"/>
    <w:rsid w:val="00057307"/>
    <w:rsid w:val="0005777F"/>
    <w:rsid w:val="00060B2E"/>
    <w:rsid w:val="00061159"/>
    <w:rsid w:val="0006203F"/>
    <w:rsid w:val="000622FD"/>
    <w:rsid w:val="00062C77"/>
    <w:rsid w:val="000638FE"/>
    <w:rsid w:val="00065325"/>
    <w:rsid w:val="00065526"/>
    <w:rsid w:val="00075E38"/>
    <w:rsid w:val="00081780"/>
    <w:rsid w:val="00081E31"/>
    <w:rsid w:val="00082D8A"/>
    <w:rsid w:val="00084C69"/>
    <w:rsid w:val="000869B9"/>
    <w:rsid w:val="000930B1"/>
    <w:rsid w:val="000932EB"/>
    <w:rsid w:val="00093A71"/>
    <w:rsid w:val="000A24FE"/>
    <w:rsid w:val="000A3005"/>
    <w:rsid w:val="000A61F8"/>
    <w:rsid w:val="000B0127"/>
    <w:rsid w:val="000B166E"/>
    <w:rsid w:val="000B300E"/>
    <w:rsid w:val="000B3DC7"/>
    <w:rsid w:val="000B3E49"/>
    <w:rsid w:val="000B402E"/>
    <w:rsid w:val="000B46DD"/>
    <w:rsid w:val="000B4D2E"/>
    <w:rsid w:val="000B5079"/>
    <w:rsid w:val="000C0871"/>
    <w:rsid w:val="000C107B"/>
    <w:rsid w:val="000C5364"/>
    <w:rsid w:val="000D290C"/>
    <w:rsid w:val="000D4EB1"/>
    <w:rsid w:val="000D5226"/>
    <w:rsid w:val="000D7B3E"/>
    <w:rsid w:val="000D7E18"/>
    <w:rsid w:val="000E21F9"/>
    <w:rsid w:val="000E3F74"/>
    <w:rsid w:val="000E444F"/>
    <w:rsid w:val="000E47F6"/>
    <w:rsid w:val="000E4E01"/>
    <w:rsid w:val="000F3D42"/>
    <w:rsid w:val="000F448E"/>
    <w:rsid w:val="000F5E8E"/>
    <w:rsid w:val="000F62AE"/>
    <w:rsid w:val="0010022E"/>
    <w:rsid w:val="00101D23"/>
    <w:rsid w:val="0010339E"/>
    <w:rsid w:val="001035B0"/>
    <w:rsid w:val="00104D1F"/>
    <w:rsid w:val="00105D13"/>
    <w:rsid w:val="00107FAC"/>
    <w:rsid w:val="001127DA"/>
    <w:rsid w:val="00113520"/>
    <w:rsid w:val="00113EF5"/>
    <w:rsid w:val="001145A8"/>
    <w:rsid w:val="001160EF"/>
    <w:rsid w:val="0011617A"/>
    <w:rsid w:val="00116570"/>
    <w:rsid w:val="0011666E"/>
    <w:rsid w:val="00117807"/>
    <w:rsid w:val="0012213F"/>
    <w:rsid w:val="001240B4"/>
    <w:rsid w:val="001244D8"/>
    <w:rsid w:val="00125499"/>
    <w:rsid w:val="00125A2A"/>
    <w:rsid w:val="00126D93"/>
    <w:rsid w:val="00126F25"/>
    <w:rsid w:val="001345DF"/>
    <w:rsid w:val="00136632"/>
    <w:rsid w:val="0014025A"/>
    <w:rsid w:val="001417FB"/>
    <w:rsid w:val="00141B47"/>
    <w:rsid w:val="00143881"/>
    <w:rsid w:val="00146228"/>
    <w:rsid w:val="00146587"/>
    <w:rsid w:val="00147631"/>
    <w:rsid w:val="001504A6"/>
    <w:rsid w:val="00152E73"/>
    <w:rsid w:val="001540B7"/>
    <w:rsid w:val="00154511"/>
    <w:rsid w:val="001551F0"/>
    <w:rsid w:val="0015624C"/>
    <w:rsid w:val="00160437"/>
    <w:rsid w:val="001631CF"/>
    <w:rsid w:val="00164143"/>
    <w:rsid w:val="00165618"/>
    <w:rsid w:val="00170A86"/>
    <w:rsid w:val="00170AB8"/>
    <w:rsid w:val="00170BA2"/>
    <w:rsid w:val="001718A7"/>
    <w:rsid w:val="00174DFD"/>
    <w:rsid w:val="00175059"/>
    <w:rsid w:val="0018106F"/>
    <w:rsid w:val="001812DF"/>
    <w:rsid w:val="00181FEA"/>
    <w:rsid w:val="00184493"/>
    <w:rsid w:val="00184C07"/>
    <w:rsid w:val="00187404"/>
    <w:rsid w:val="00190DFB"/>
    <w:rsid w:val="00190F69"/>
    <w:rsid w:val="00191D45"/>
    <w:rsid w:val="0019709F"/>
    <w:rsid w:val="001A03B3"/>
    <w:rsid w:val="001A0A80"/>
    <w:rsid w:val="001A2D3B"/>
    <w:rsid w:val="001A3A96"/>
    <w:rsid w:val="001B01B5"/>
    <w:rsid w:val="001B0C8C"/>
    <w:rsid w:val="001B3B90"/>
    <w:rsid w:val="001B491D"/>
    <w:rsid w:val="001B6F78"/>
    <w:rsid w:val="001C3509"/>
    <w:rsid w:val="001C5CED"/>
    <w:rsid w:val="001C7803"/>
    <w:rsid w:val="001C7CCC"/>
    <w:rsid w:val="001D0D46"/>
    <w:rsid w:val="001D34BA"/>
    <w:rsid w:val="001D460A"/>
    <w:rsid w:val="001E3AAF"/>
    <w:rsid w:val="001E4063"/>
    <w:rsid w:val="001E44C0"/>
    <w:rsid w:val="001F036E"/>
    <w:rsid w:val="001F18F8"/>
    <w:rsid w:val="001F299C"/>
    <w:rsid w:val="001F5242"/>
    <w:rsid w:val="00200394"/>
    <w:rsid w:val="00201FCD"/>
    <w:rsid w:val="00202772"/>
    <w:rsid w:val="00205C4C"/>
    <w:rsid w:val="00206E61"/>
    <w:rsid w:val="00211C82"/>
    <w:rsid w:val="00212EE8"/>
    <w:rsid w:val="00215FD1"/>
    <w:rsid w:val="0022095E"/>
    <w:rsid w:val="00222BCF"/>
    <w:rsid w:val="00225C74"/>
    <w:rsid w:val="00225FB8"/>
    <w:rsid w:val="0022675C"/>
    <w:rsid w:val="00226B18"/>
    <w:rsid w:val="00226C2E"/>
    <w:rsid w:val="0023125F"/>
    <w:rsid w:val="0023321A"/>
    <w:rsid w:val="00234519"/>
    <w:rsid w:val="00234B32"/>
    <w:rsid w:val="00234B9A"/>
    <w:rsid w:val="00234BB9"/>
    <w:rsid w:val="00236965"/>
    <w:rsid w:val="002374D3"/>
    <w:rsid w:val="00240CD5"/>
    <w:rsid w:val="00242829"/>
    <w:rsid w:val="00242A4A"/>
    <w:rsid w:val="00242E2D"/>
    <w:rsid w:val="00245C26"/>
    <w:rsid w:val="002476C9"/>
    <w:rsid w:val="00247DB6"/>
    <w:rsid w:val="0025118F"/>
    <w:rsid w:val="00251334"/>
    <w:rsid w:val="00251C78"/>
    <w:rsid w:val="00251EF1"/>
    <w:rsid w:val="0025228B"/>
    <w:rsid w:val="00252404"/>
    <w:rsid w:val="00253DE9"/>
    <w:rsid w:val="00253FA1"/>
    <w:rsid w:val="0025523E"/>
    <w:rsid w:val="002554DF"/>
    <w:rsid w:val="00264FA6"/>
    <w:rsid w:val="0026511A"/>
    <w:rsid w:val="00265970"/>
    <w:rsid w:val="00270F40"/>
    <w:rsid w:val="00271273"/>
    <w:rsid w:val="002715AA"/>
    <w:rsid w:val="0027169F"/>
    <w:rsid w:val="002745A9"/>
    <w:rsid w:val="002745D0"/>
    <w:rsid w:val="00275B05"/>
    <w:rsid w:val="00277614"/>
    <w:rsid w:val="002818E2"/>
    <w:rsid w:val="00284261"/>
    <w:rsid w:val="00284AF0"/>
    <w:rsid w:val="00286CF4"/>
    <w:rsid w:val="00290005"/>
    <w:rsid w:val="002905BF"/>
    <w:rsid w:val="00296DC9"/>
    <w:rsid w:val="00297BC9"/>
    <w:rsid w:val="002A0E55"/>
    <w:rsid w:val="002A1A35"/>
    <w:rsid w:val="002A3293"/>
    <w:rsid w:val="002A42C7"/>
    <w:rsid w:val="002A5156"/>
    <w:rsid w:val="002A5927"/>
    <w:rsid w:val="002A5C25"/>
    <w:rsid w:val="002B0EAD"/>
    <w:rsid w:val="002B3140"/>
    <w:rsid w:val="002B3A21"/>
    <w:rsid w:val="002B3EAD"/>
    <w:rsid w:val="002B4212"/>
    <w:rsid w:val="002C0C15"/>
    <w:rsid w:val="002C195E"/>
    <w:rsid w:val="002C24B7"/>
    <w:rsid w:val="002C2813"/>
    <w:rsid w:val="002C2831"/>
    <w:rsid w:val="002C5608"/>
    <w:rsid w:val="002C67AF"/>
    <w:rsid w:val="002C7B56"/>
    <w:rsid w:val="002D03CE"/>
    <w:rsid w:val="002D55DE"/>
    <w:rsid w:val="002D7CE9"/>
    <w:rsid w:val="002E0C4C"/>
    <w:rsid w:val="002E1FAF"/>
    <w:rsid w:val="002E44A9"/>
    <w:rsid w:val="002E571A"/>
    <w:rsid w:val="002E640B"/>
    <w:rsid w:val="002E696E"/>
    <w:rsid w:val="002E69DB"/>
    <w:rsid w:val="002F1593"/>
    <w:rsid w:val="002F2233"/>
    <w:rsid w:val="002F2EC8"/>
    <w:rsid w:val="002F34DF"/>
    <w:rsid w:val="002F3D55"/>
    <w:rsid w:val="002F6D32"/>
    <w:rsid w:val="002F6F3E"/>
    <w:rsid w:val="002F7208"/>
    <w:rsid w:val="00301B06"/>
    <w:rsid w:val="00303595"/>
    <w:rsid w:val="00303ABE"/>
    <w:rsid w:val="00307DD0"/>
    <w:rsid w:val="0031314C"/>
    <w:rsid w:val="00314367"/>
    <w:rsid w:val="0031510E"/>
    <w:rsid w:val="0031560F"/>
    <w:rsid w:val="0031717A"/>
    <w:rsid w:val="0031763E"/>
    <w:rsid w:val="00321592"/>
    <w:rsid w:val="0032236A"/>
    <w:rsid w:val="00323372"/>
    <w:rsid w:val="0032631F"/>
    <w:rsid w:val="00326E6C"/>
    <w:rsid w:val="0033042B"/>
    <w:rsid w:val="0033222D"/>
    <w:rsid w:val="00340D0D"/>
    <w:rsid w:val="00340F35"/>
    <w:rsid w:val="00342047"/>
    <w:rsid w:val="00344452"/>
    <w:rsid w:val="0034653C"/>
    <w:rsid w:val="00354658"/>
    <w:rsid w:val="003554C8"/>
    <w:rsid w:val="0035719C"/>
    <w:rsid w:val="00360408"/>
    <w:rsid w:val="00360E14"/>
    <w:rsid w:val="00360F03"/>
    <w:rsid w:val="003613D4"/>
    <w:rsid w:val="00361E56"/>
    <w:rsid w:val="00362986"/>
    <w:rsid w:val="003646D0"/>
    <w:rsid w:val="0036473B"/>
    <w:rsid w:val="0036625E"/>
    <w:rsid w:val="00367DCD"/>
    <w:rsid w:val="00370EF1"/>
    <w:rsid w:val="00374270"/>
    <w:rsid w:val="00382FF7"/>
    <w:rsid w:val="00386E45"/>
    <w:rsid w:val="003873AB"/>
    <w:rsid w:val="0039105F"/>
    <w:rsid w:val="00394C39"/>
    <w:rsid w:val="003A170A"/>
    <w:rsid w:val="003A44A3"/>
    <w:rsid w:val="003A67AC"/>
    <w:rsid w:val="003B1FE9"/>
    <w:rsid w:val="003B3408"/>
    <w:rsid w:val="003C45B9"/>
    <w:rsid w:val="003C60F5"/>
    <w:rsid w:val="003C70FE"/>
    <w:rsid w:val="003C758B"/>
    <w:rsid w:val="003C75A3"/>
    <w:rsid w:val="003D0A1C"/>
    <w:rsid w:val="003D3D29"/>
    <w:rsid w:val="003D56CE"/>
    <w:rsid w:val="003D5DB1"/>
    <w:rsid w:val="003D6950"/>
    <w:rsid w:val="003E0457"/>
    <w:rsid w:val="003E165D"/>
    <w:rsid w:val="003E30E0"/>
    <w:rsid w:val="003E4408"/>
    <w:rsid w:val="003E44D7"/>
    <w:rsid w:val="003E44E8"/>
    <w:rsid w:val="003E531B"/>
    <w:rsid w:val="003E5C97"/>
    <w:rsid w:val="003E68EF"/>
    <w:rsid w:val="003F0342"/>
    <w:rsid w:val="003F5C18"/>
    <w:rsid w:val="003F6BB4"/>
    <w:rsid w:val="00401245"/>
    <w:rsid w:val="004012BC"/>
    <w:rsid w:val="004015D0"/>
    <w:rsid w:val="00401CFB"/>
    <w:rsid w:val="004037DA"/>
    <w:rsid w:val="00404F53"/>
    <w:rsid w:val="00405882"/>
    <w:rsid w:val="0040595F"/>
    <w:rsid w:val="0040603B"/>
    <w:rsid w:val="0041227F"/>
    <w:rsid w:val="00415D12"/>
    <w:rsid w:val="00420809"/>
    <w:rsid w:val="00421266"/>
    <w:rsid w:val="00421635"/>
    <w:rsid w:val="00422D69"/>
    <w:rsid w:val="004243BB"/>
    <w:rsid w:val="0042627F"/>
    <w:rsid w:val="0043127F"/>
    <w:rsid w:val="00431CB6"/>
    <w:rsid w:val="004326E6"/>
    <w:rsid w:val="004351C5"/>
    <w:rsid w:val="004351D0"/>
    <w:rsid w:val="0043729F"/>
    <w:rsid w:val="00437B3E"/>
    <w:rsid w:val="00441E6B"/>
    <w:rsid w:val="00443346"/>
    <w:rsid w:val="0044400C"/>
    <w:rsid w:val="004474EA"/>
    <w:rsid w:val="0045048E"/>
    <w:rsid w:val="00452D27"/>
    <w:rsid w:val="004571A7"/>
    <w:rsid w:val="004578C9"/>
    <w:rsid w:val="00457DA9"/>
    <w:rsid w:val="00463ADF"/>
    <w:rsid w:val="00463F1D"/>
    <w:rsid w:val="004660DE"/>
    <w:rsid w:val="004719A2"/>
    <w:rsid w:val="00471C8B"/>
    <w:rsid w:val="004725A2"/>
    <w:rsid w:val="00472A65"/>
    <w:rsid w:val="0047616B"/>
    <w:rsid w:val="00477B5B"/>
    <w:rsid w:val="00484D0E"/>
    <w:rsid w:val="00486647"/>
    <w:rsid w:val="0049067B"/>
    <w:rsid w:val="004918A7"/>
    <w:rsid w:val="00492E90"/>
    <w:rsid w:val="004940F0"/>
    <w:rsid w:val="004A02C1"/>
    <w:rsid w:val="004A0DF8"/>
    <w:rsid w:val="004A13BB"/>
    <w:rsid w:val="004A14FE"/>
    <w:rsid w:val="004A2285"/>
    <w:rsid w:val="004A32A0"/>
    <w:rsid w:val="004A339B"/>
    <w:rsid w:val="004A562A"/>
    <w:rsid w:val="004A5EB4"/>
    <w:rsid w:val="004B6FD9"/>
    <w:rsid w:val="004B7094"/>
    <w:rsid w:val="004C3291"/>
    <w:rsid w:val="004C4C76"/>
    <w:rsid w:val="004C67D7"/>
    <w:rsid w:val="004C6A9D"/>
    <w:rsid w:val="004C7890"/>
    <w:rsid w:val="004D1232"/>
    <w:rsid w:val="004D4045"/>
    <w:rsid w:val="004D4D81"/>
    <w:rsid w:val="004D4F05"/>
    <w:rsid w:val="004D6689"/>
    <w:rsid w:val="004D6887"/>
    <w:rsid w:val="004D690C"/>
    <w:rsid w:val="004E0105"/>
    <w:rsid w:val="004E0A4C"/>
    <w:rsid w:val="004E3718"/>
    <w:rsid w:val="004F00A2"/>
    <w:rsid w:val="004F07D9"/>
    <w:rsid w:val="004F2179"/>
    <w:rsid w:val="004F2457"/>
    <w:rsid w:val="004F6283"/>
    <w:rsid w:val="005003B9"/>
    <w:rsid w:val="005026C2"/>
    <w:rsid w:val="00502B48"/>
    <w:rsid w:val="0050354A"/>
    <w:rsid w:val="005038F2"/>
    <w:rsid w:val="00503C98"/>
    <w:rsid w:val="005048BD"/>
    <w:rsid w:val="00505F1C"/>
    <w:rsid w:val="00506E04"/>
    <w:rsid w:val="0050701D"/>
    <w:rsid w:val="005107C4"/>
    <w:rsid w:val="00510FF0"/>
    <w:rsid w:val="00511CF7"/>
    <w:rsid w:val="005140B1"/>
    <w:rsid w:val="00514AA9"/>
    <w:rsid w:val="0051787C"/>
    <w:rsid w:val="00520659"/>
    <w:rsid w:val="00521491"/>
    <w:rsid w:val="005223B2"/>
    <w:rsid w:val="00523557"/>
    <w:rsid w:val="0052597A"/>
    <w:rsid w:val="0052761C"/>
    <w:rsid w:val="005276A3"/>
    <w:rsid w:val="00533AFA"/>
    <w:rsid w:val="00536B43"/>
    <w:rsid w:val="00541548"/>
    <w:rsid w:val="0054500A"/>
    <w:rsid w:val="00546C1E"/>
    <w:rsid w:val="005478F5"/>
    <w:rsid w:val="00550E4A"/>
    <w:rsid w:val="00551A4B"/>
    <w:rsid w:val="00551C28"/>
    <w:rsid w:val="00553771"/>
    <w:rsid w:val="00554003"/>
    <w:rsid w:val="00555E37"/>
    <w:rsid w:val="00557A95"/>
    <w:rsid w:val="005614B8"/>
    <w:rsid w:val="00561D49"/>
    <w:rsid w:val="00562921"/>
    <w:rsid w:val="00562B8B"/>
    <w:rsid w:val="0056547B"/>
    <w:rsid w:val="0056757A"/>
    <w:rsid w:val="00571B88"/>
    <w:rsid w:val="00576AC9"/>
    <w:rsid w:val="00577FD1"/>
    <w:rsid w:val="00580125"/>
    <w:rsid w:val="0058154F"/>
    <w:rsid w:val="00581CFA"/>
    <w:rsid w:val="00581F2F"/>
    <w:rsid w:val="005856F8"/>
    <w:rsid w:val="005920D1"/>
    <w:rsid w:val="00593E12"/>
    <w:rsid w:val="00597ECD"/>
    <w:rsid w:val="005A0B49"/>
    <w:rsid w:val="005A21AD"/>
    <w:rsid w:val="005A3996"/>
    <w:rsid w:val="005A4F4A"/>
    <w:rsid w:val="005A5476"/>
    <w:rsid w:val="005A72AD"/>
    <w:rsid w:val="005B04E6"/>
    <w:rsid w:val="005B1B70"/>
    <w:rsid w:val="005B2339"/>
    <w:rsid w:val="005B4098"/>
    <w:rsid w:val="005B7A91"/>
    <w:rsid w:val="005C1B2E"/>
    <w:rsid w:val="005C3E48"/>
    <w:rsid w:val="005C3E4F"/>
    <w:rsid w:val="005C473C"/>
    <w:rsid w:val="005C787C"/>
    <w:rsid w:val="005D0937"/>
    <w:rsid w:val="005D2B4F"/>
    <w:rsid w:val="005D36D1"/>
    <w:rsid w:val="005D4770"/>
    <w:rsid w:val="005D58D4"/>
    <w:rsid w:val="005D6402"/>
    <w:rsid w:val="005E09B0"/>
    <w:rsid w:val="005E0C46"/>
    <w:rsid w:val="005E529E"/>
    <w:rsid w:val="005E68B5"/>
    <w:rsid w:val="005F0B75"/>
    <w:rsid w:val="005F1843"/>
    <w:rsid w:val="005F2100"/>
    <w:rsid w:val="005F2868"/>
    <w:rsid w:val="005F4ABF"/>
    <w:rsid w:val="005F5473"/>
    <w:rsid w:val="005F58EE"/>
    <w:rsid w:val="005F6BFB"/>
    <w:rsid w:val="005F748D"/>
    <w:rsid w:val="0060294D"/>
    <w:rsid w:val="00603106"/>
    <w:rsid w:val="0060353A"/>
    <w:rsid w:val="00603AA2"/>
    <w:rsid w:val="00604106"/>
    <w:rsid w:val="00605397"/>
    <w:rsid w:val="0061050F"/>
    <w:rsid w:val="00613AF0"/>
    <w:rsid w:val="00613EF0"/>
    <w:rsid w:val="0061497F"/>
    <w:rsid w:val="00614BC6"/>
    <w:rsid w:val="00614F94"/>
    <w:rsid w:val="00616150"/>
    <w:rsid w:val="0061695B"/>
    <w:rsid w:val="00620EA9"/>
    <w:rsid w:val="00621791"/>
    <w:rsid w:val="00621AF0"/>
    <w:rsid w:val="00621AF2"/>
    <w:rsid w:val="00621F39"/>
    <w:rsid w:val="006221A7"/>
    <w:rsid w:val="00622A42"/>
    <w:rsid w:val="00622D61"/>
    <w:rsid w:val="0062371F"/>
    <w:rsid w:val="0062535C"/>
    <w:rsid w:val="00625E1A"/>
    <w:rsid w:val="00626BF6"/>
    <w:rsid w:val="0062779B"/>
    <w:rsid w:val="00627C72"/>
    <w:rsid w:val="00630062"/>
    <w:rsid w:val="0063032D"/>
    <w:rsid w:val="00631BB7"/>
    <w:rsid w:val="006337AF"/>
    <w:rsid w:val="0063428C"/>
    <w:rsid w:val="00634D5A"/>
    <w:rsid w:val="006366D9"/>
    <w:rsid w:val="00636795"/>
    <w:rsid w:val="00642F4C"/>
    <w:rsid w:val="006457C9"/>
    <w:rsid w:val="00645984"/>
    <w:rsid w:val="006505D6"/>
    <w:rsid w:val="00651418"/>
    <w:rsid w:val="0065343B"/>
    <w:rsid w:val="00661947"/>
    <w:rsid w:val="00662065"/>
    <w:rsid w:val="006626F4"/>
    <w:rsid w:val="006710DC"/>
    <w:rsid w:val="00671A76"/>
    <w:rsid w:val="00673649"/>
    <w:rsid w:val="006742A5"/>
    <w:rsid w:val="0067457A"/>
    <w:rsid w:val="0067467E"/>
    <w:rsid w:val="0067672F"/>
    <w:rsid w:val="0067679F"/>
    <w:rsid w:val="006802BF"/>
    <w:rsid w:val="00682132"/>
    <w:rsid w:val="006822F1"/>
    <w:rsid w:val="0068345D"/>
    <w:rsid w:val="00683913"/>
    <w:rsid w:val="00684A19"/>
    <w:rsid w:val="00684C76"/>
    <w:rsid w:val="0069316A"/>
    <w:rsid w:val="006959A2"/>
    <w:rsid w:val="00697326"/>
    <w:rsid w:val="0069736F"/>
    <w:rsid w:val="006978E9"/>
    <w:rsid w:val="006A0365"/>
    <w:rsid w:val="006A3445"/>
    <w:rsid w:val="006A7B0D"/>
    <w:rsid w:val="006B15E0"/>
    <w:rsid w:val="006B1693"/>
    <w:rsid w:val="006B1EED"/>
    <w:rsid w:val="006B46C6"/>
    <w:rsid w:val="006C0A0E"/>
    <w:rsid w:val="006C4D90"/>
    <w:rsid w:val="006C59C5"/>
    <w:rsid w:val="006C6221"/>
    <w:rsid w:val="006D15A2"/>
    <w:rsid w:val="006D2381"/>
    <w:rsid w:val="006D625E"/>
    <w:rsid w:val="006E1EB0"/>
    <w:rsid w:val="006E41BB"/>
    <w:rsid w:val="006E697B"/>
    <w:rsid w:val="006F371A"/>
    <w:rsid w:val="006F4A88"/>
    <w:rsid w:val="00700817"/>
    <w:rsid w:val="007019F5"/>
    <w:rsid w:val="00702C8D"/>
    <w:rsid w:val="0070438C"/>
    <w:rsid w:val="0070688A"/>
    <w:rsid w:val="00711334"/>
    <w:rsid w:val="0071322D"/>
    <w:rsid w:val="00716145"/>
    <w:rsid w:val="00716AA4"/>
    <w:rsid w:val="00717C43"/>
    <w:rsid w:val="00721E39"/>
    <w:rsid w:val="0072499F"/>
    <w:rsid w:val="0072795B"/>
    <w:rsid w:val="00730390"/>
    <w:rsid w:val="007304DC"/>
    <w:rsid w:val="007333E6"/>
    <w:rsid w:val="00744512"/>
    <w:rsid w:val="007502B4"/>
    <w:rsid w:val="0075146D"/>
    <w:rsid w:val="007523C5"/>
    <w:rsid w:val="0075365D"/>
    <w:rsid w:val="00755090"/>
    <w:rsid w:val="007566F9"/>
    <w:rsid w:val="0075726A"/>
    <w:rsid w:val="00757848"/>
    <w:rsid w:val="00763530"/>
    <w:rsid w:val="00766278"/>
    <w:rsid w:val="00777ED5"/>
    <w:rsid w:val="00780116"/>
    <w:rsid w:val="00782190"/>
    <w:rsid w:val="00783660"/>
    <w:rsid w:val="00783B22"/>
    <w:rsid w:val="00783EF8"/>
    <w:rsid w:val="007845B1"/>
    <w:rsid w:val="00795AE5"/>
    <w:rsid w:val="007964D6"/>
    <w:rsid w:val="00796AAC"/>
    <w:rsid w:val="007A2C87"/>
    <w:rsid w:val="007A3256"/>
    <w:rsid w:val="007A3E14"/>
    <w:rsid w:val="007B561F"/>
    <w:rsid w:val="007C2891"/>
    <w:rsid w:val="007C6253"/>
    <w:rsid w:val="007C7024"/>
    <w:rsid w:val="007D06CC"/>
    <w:rsid w:val="007D0927"/>
    <w:rsid w:val="007D41BA"/>
    <w:rsid w:val="007D42F5"/>
    <w:rsid w:val="007D5080"/>
    <w:rsid w:val="007E053C"/>
    <w:rsid w:val="007E0574"/>
    <w:rsid w:val="007E2644"/>
    <w:rsid w:val="007E32C3"/>
    <w:rsid w:val="007E3E2F"/>
    <w:rsid w:val="007E50CC"/>
    <w:rsid w:val="007F4B97"/>
    <w:rsid w:val="007F6BEF"/>
    <w:rsid w:val="007F76CE"/>
    <w:rsid w:val="007F78B6"/>
    <w:rsid w:val="00803BFB"/>
    <w:rsid w:val="008053AF"/>
    <w:rsid w:val="00813FCD"/>
    <w:rsid w:val="008160D5"/>
    <w:rsid w:val="00816B5F"/>
    <w:rsid w:val="00821B65"/>
    <w:rsid w:val="00822927"/>
    <w:rsid w:val="008231A0"/>
    <w:rsid w:val="008232EA"/>
    <w:rsid w:val="00826ED0"/>
    <w:rsid w:val="008306A7"/>
    <w:rsid w:val="00832633"/>
    <w:rsid w:val="00835AAD"/>
    <w:rsid w:val="0084136D"/>
    <w:rsid w:val="00841DDF"/>
    <w:rsid w:val="008420C4"/>
    <w:rsid w:val="00842649"/>
    <w:rsid w:val="008447ED"/>
    <w:rsid w:val="00846E61"/>
    <w:rsid w:val="00850FDE"/>
    <w:rsid w:val="008519ED"/>
    <w:rsid w:val="008532A4"/>
    <w:rsid w:val="00854C89"/>
    <w:rsid w:val="00855F21"/>
    <w:rsid w:val="00856061"/>
    <w:rsid w:val="008566CC"/>
    <w:rsid w:val="00856CF8"/>
    <w:rsid w:val="008606EA"/>
    <w:rsid w:val="0086487B"/>
    <w:rsid w:val="00864EA4"/>
    <w:rsid w:val="008706DC"/>
    <w:rsid w:val="00871F5D"/>
    <w:rsid w:val="00874217"/>
    <w:rsid w:val="00875FEA"/>
    <w:rsid w:val="008760F3"/>
    <w:rsid w:val="0087709D"/>
    <w:rsid w:val="008820D1"/>
    <w:rsid w:val="00882263"/>
    <w:rsid w:val="00883FA3"/>
    <w:rsid w:val="008858B4"/>
    <w:rsid w:val="008867C4"/>
    <w:rsid w:val="00886869"/>
    <w:rsid w:val="008906E1"/>
    <w:rsid w:val="00890A8A"/>
    <w:rsid w:val="0089105E"/>
    <w:rsid w:val="00891E10"/>
    <w:rsid w:val="00892462"/>
    <w:rsid w:val="008934BF"/>
    <w:rsid w:val="00894111"/>
    <w:rsid w:val="00896283"/>
    <w:rsid w:val="008970A7"/>
    <w:rsid w:val="00897AA3"/>
    <w:rsid w:val="008A01D5"/>
    <w:rsid w:val="008A114D"/>
    <w:rsid w:val="008A1BF5"/>
    <w:rsid w:val="008A2A5E"/>
    <w:rsid w:val="008A3CA7"/>
    <w:rsid w:val="008A5B16"/>
    <w:rsid w:val="008A6462"/>
    <w:rsid w:val="008A6940"/>
    <w:rsid w:val="008A6CFF"/>
    <w:rsid w:val="008A7411"/>
    <w:rsid w:val="008A75AC"/>
    <w:rsid w:val="008B396E"/>
    <w:rsid w:val="008B7EE6"/>
    <w:rsid w:val="008C0392"/>
    <w:rsid w:val="008C38A0"/>
    <w:rsid w:val="008C4038"/>
    <w:rsid w:val="008C6251"/>
    <w:rsid w:val="008C650F"/>
    <w:rsid w:val="008C7263"/>
    <w:rsid w:val="008D1BAF"/>
    <w:rsid w:val="008D2E71"/>
    <w:rsid w:val="008D5BC3"/>
    <w:rsid w:val="008E1120"/>
    <w:rsid w:val="008E2E9A"/>
    <w:rsid w:val="008E33ED"/>
    <w:rsid w:val="008E3FFE"/>
    <w:rsid w:val="008E4F6B"/>
    <w:rsid w:val="008F31F1"/>
    <w:rsid w:val="00900FF3"/>
    <w:rsid w:val="00901241"/>
    <w:rsid w:val="009019E9"/>
    <w:rsid w:val="00903922"/>
    <w:rsid w:val="0090403C"/>
    <w:rsid w:val="0090506B"/>
    <w:rsid w:val="009101D9"/>
    <w:rsid w:val="009101ED"/>
    <w:rsid w:val="009105B7"/>
    <w:rsid w:val="00912209"/>
    <w:rsid w:val="009141D7"/>
    <w:rsid w:val="0091590A"/>
    <w:rsid w:val="00916667"/>
    <w:rsid w:val="0091798E"/>
    <w:rsid w:val="00917EDF"/>
    <w:rsid w:val="0092254F"/>
    <w:rsid w:val="00927A85"/>
    <w:rsid w:val="00931D33"/>
    <w:rsid w:val="009322CE"/>
    <w:rsid w:val="00932DFF"/>
    <w:rsid w:val="00936325"/>
    <w:rsid w:val="009402F7"/>
    <w:rsid w:val="0094259C"/>
    <w:rsid w:val="00942C18"/>
    <w:rsid w:val="009436C4"/>
    <w:rsid w:val="00946386"/>
    <w:rsid w:val="0094765F"/>
    <w:rsid w:val="00947AD0"/>
    <w:rsid w:val="009514AB"/>
    <w:rsid w:val="00952782"/>
    <w:rsid w:val="00954B85"/>
    <w:rsid w:val="009554E8"/>
    <w:rsid w:val="00960216"/>
    <w:rsid w:val="00963D49"/>
    <w:rsid w:val="00964441"/>
    <w:rsid w:val="00966647"/>
    <w:rsid w:val="009706C6"/>
    <w:rsid w:val="009732F9"/>
    <w:rsid w:val="00975BA8"/>
    <w:rsid w:val="00977B72"/>
    <w:rsid w:val="00981906"/>
    <w:rsid w:val="009837B8"/>
    <w:rsid w:val="0098391B"/>
    <w:rsid w:val="00984467"/>
    <w:rsid w:val="00984F92"/>
    <w:rsid w:val="00985610"/>
    <w:rsid w:val="0098766D"/>
    <w:rsid w:val="00990FBF"/>
    <w:rsid w:val="00991BE7"/>
    <w:rsid w:val="00992332"/>
    <w:rsid w:val="00992895"/>
    <w:rsid w:val="00994101"/>
    <w:rsid w:val="0099632A"/>
    <w:rsid w:val="00997FA7"/>
    <w:rsid w:val="009A0965"/>
    <w:rsid w:val="009A0FC7"/>
    <w:rsid w:val="009A18CE"/>
    <w:rsid w:val="009A27B7"/>
    <w:rsid w:val="009A2E54"/>
    <w:rsid w:val="009A617A"/>
    <w:rsid w:val="009A6488"/>
    <w:rsid w:val="009B0C62"/>
    <w:rsid w:val="009B21EA"/>
    <w:rsid w:val="009B2F64"/>
    <w:rsid w:val="009B3C14"/>
    <w:rsid w:val="009B7C2D"/>
    <w:rsid w:val="009B7D5B"/>
    <w:rsid w:val="009C060F"/>
    <w:rsid w:val="009C370E"/>
    <w:rsid w:val="009D1537"/>
    <w:rsid w:val="009D2D89"/>
    <w:rsid w:val="009D3C21"/>
    <w:rsid w:val="009D3E58"/>
    <w:rsid w:val="009D5EC2"/>
    <w:rsid w:val="009D5EDA"/>
    <w:rsid w:val="009D74AB"/>
    <w:rsid w:val="009E08E0"/>
    <w:rsid w:val="009E0FD2"/>
    <w:rsid w:val="009E1772"/>
    <w:rsid w:val="009E18A6"/>
    <w:rsid w:val="009E2C16"/>
    <w:rsid w:val="009E3629"/>
    <w:rsid w:val="009E4624"/>
    <w:rsid w:val="009F0142"/>
    <w:rsid w:val="009F1FF1"/>
    <w:rsid w:val="009F2565"/>
    <w:rsid w:val="009F3BD2"/>
    <w:rsid w:val="00A007D7"/>
    <w:rsid w:val="00A03385"/>
    <w:rsid w:val="00A0379B"/>
    <w:rsid w:val="00A03E7B"/>
    <w:rsid w:val="00A06BF5"/>
    <w:rsid w:val="00A06D0C"/>
    <w:rsid w:val="00A0785E"/>
    <w:rsid w:val="00A07D7B"/>
    <w:rsid w:val="00A11BBA"/>
    <w:rsid w:val="00A14E04"/>
    <w:rsid w:val="00A16C16"/>
    <w:rsid w:val="00A172C2"/>
    <w:rsid w:val="00A21161"/>
    <w:rsid w:val="00A26880"/>
    <w:rsid w:val="00A26B8A"/>
    <w:rsid w:val="00A34D1A"/>
    <w:rsid w:val="00A37809"/>
    <w:rsid w:val="00A37FAF"/>
    <w:rsid w:val="00A42C04"/>
    <w:rsid w:val="00A430E5"/>
    <w:rsid w:val="00A43E27"/>
    <w:rsid w:val="00A446B8"/>
    <w:rsid w:val="00A44DAE"/>
    <w:rsid w:val="00A46A96"/>
    <w:rsid w:val="00A46DEE"/>
    <w:rsid w:val="00A505C1"/>
    <w:rsid w:val="00A55D55"/>
    <w:rsid w:val="00A62520"/>
    <w:rsid w:val="00A62D5A"/>
    <w:rsid w:val="00A66D1D"/>
    <w:rsid w:val="00A67BBC"/>
    <w:rsid w:val="00A71AE7"/>
    <w:rsid w:val="00A74528"/>
    <w:rsid w:val="00A753DF"/>
    <w:rsid w:val="00A7622A"/>
    <w:rsid w:val="00A7764B"/>
    <w:rsid w:val="00A80948"/>
    <w:rsid w:val="00A82022"/>
    <w:rsid w:val="00A82F8C"/>
    <w:rsid w:val="00A8395C"/>
    <w:rsid w:val="00A85508"/>
    <w:rsid w:val="00A91A41"/>
    <w:rsid w:val="00A91B2C"/>
    <w:rsid w:val="00A9288F"/>
    <w:rsid w:val="00A92D99"/>
    <w:rsid w:val="00A93C0D"/>
    <w:rsid w:val="00A93C1B"/>
    <w:rsid w:val="00A976E1"/>
    <w:rsid w:val="00AA0601"/>
    <w:rsid w:val="00AA2166"/>
    <w:rsid w:val="00AA3757"/>
    <w:rsid w:val="00AA3FA5"/>
    <w:rsid w:val="00AA528E"/>
    <w:rsid w:val="00AA6236"/>
    <w:rsid w:val="00AA6BB6"/>
    <w:rsid w:val="00AA719C"/>
    <w:rsid w:val="00AB2BA1"/>
    <w:rsid w:val="00AB3E4E"/>
    <w:rsid w:val="00AB65FF"/>
    <w:rsid w:val="00AB6BDA"/>
    <w:rsid w:val="00AB6D63"/>
    <w:rsid w:val="00AC5B43"/>
    <w:rsid w:val="00AC6230"/>
    <w:rsid w:val="00AD1055"/>
    <w:rsid w:val="00AD18A7"/>
    <w:rsid w:val="00AD2BA6"/>
    <w:rsid w:val="00AD338C"/>
    <w:rsid w:val="00AD3E6B"/>
    <w:rsid w:val="00AD5760"/>
    <w:rsid w:val="00AE2611"/>
    <w:rsid w:val="00AE365B"/>
    <w:rsid w:val="00AE3E8E"/>
    <w:rsid w:val="00AE4179"/>
    <w:rsid w:val="00AE49E6"/>
    <w:rsid w:val="00AE6C9D"/>
    <w:rsid w:val="00AE6DFB"/>
    <w:rsid w:val="00AE77FC"/>
    <w:rsid w:val="00AE7807"/>
    <w:rsid w:val="00AE7CFC"/>
    <w:rsid w:val="00AF3884"/>
    <w:rsid w:val="00AF3C05"/>
    <w:rsid w:val="00B00A1B"/>
    <w:rsid w:val="00B00BAF"/>
    <w:rsid w:val="00B032B6"/>
    <w:rsid w:val="00B042FF"/>
    <w:rsid w:val="00B07FCE"/>
    <w:rsid w:val="00B1598C"/>
    <w:rsid w:val="00B15E7B"/>
    <w:rsid w:val="00B16241"/>
    <w:rsid w:val="00B204B1"/>
    <w:rsid w:val="00B220D4"/>
    <w:rsid w:val="00B23B2F"/>
    <w:rsid w:val="00B24C27"/>
    <w:rsid w:val="00B25B59"/>
    <w:rsid w:val="00B26B74"/>
    <w:rsid w:val="00B279C2"/>
    <w:rsid w:val="00B27B59"/>
    <w:rsid w:val="00B30C3B"/>
    <w:rsid w:val="00B3797E"/>
    <w:rsid w:val="00B40500"/>
    <w:rsid w:val="00B40B42"/>
    <w:rsid w:val="00B41F82"/>
    <w:rsid w:val="00B427F6"/>
    <w:rsid w:val="00B42AB5"/>
    <w:rsid w:val="00B43FC6"/>
    <w:rsid w:val="00B47CEF"/>
    <w:rsid w:val="00B47CF6"/>
    <w:rsid w:val="00B5052C"/>
    <w:rsid w:val="00B51378"/>
    <w:rsid w:val="00B532A0"/>
    <w:rsid w:val="00B532D7"/>
    <w:rsid w:val="00B55698"/>
    <w:rsid w:val="00B55FBB"/>
    <w:rsid w:val="00B564DC"/>
    <w:rsid w:val="00B606F1"/>
    <w:rsid w:val="00B60EEA"/>
    <w:rsid w:val="00B6230D"/>
    <w:rsid w:val="00B648C5"/>
    <w:rsid w:val="00B6687A"/>
    <w:rsid w:val="00B71CFC"/>
    <w:rsid w:val="00B72C1A"/>
    <w:rsid w:val="00B72DF3"/>
    <w:rsid w:val="00B73E1D"/>
    <w:rsid w:val="00B747D5"/>
    <w:rsid w:val="00B756C6"/>
    <w:rsid w:val="00B84B3C"/>
    <w:rsid w:val="00B84B7D"/>
    <w:rsid w:val="00B871BA"/>
    <w:rsid w:val="00B905D8"/>
    <w:rsid w:val="00B90867"/>
    <w:rsid w:val="00B9115F"/>
    <w:rsid w:val="00B92C85"/>
    <w:rsid w:val="00BA0952"/>
    <w:rsid w:val="00BA3021"/>
    <w:rsid w:val="00BA31A7"/>
    <w:rsid w:val="00BA575E"/>
    <w:rsid w:val="00BA5899"/>
    <w:rsid w:val="00BA67A1"/>
    <w:rsid w:val="00BA78EE"/>
    <w:rsid w:val="00BB0481"/>
    <w:rsid w:val="00BB23E0"/>
    <w:rsid w:val="00BB3763"/>
    <w:rsid w:val="00BB3960"/>
    <w:rsid w:val="00BB4248"/>
    <w:rsid w:val="00BB6B56"/>
    <w:rsid w:val="00BB76D7"/>
    <w:rsid w:val="00BB7B3A"/>
    <w:rsid w:val="00BC05DD"/>
    <w:rsid w:val="00BC17D8"/>
    <w:rsid w:val="00BC1F97"/>
    <w:rsid w:val="00BC4277"/>
    <w:rsid w:val="00BC452F"/>
    <w:rsid w:val="00BC4D86"/>
    <w:rsid w:val="00BC5764"/>
    <w:rsid w:val="00BC62A8"/>
    <w:rsid w:val="00BC6F70"/>
    <w:rsid w:val="00BD68C7"/>
    <w:rsid w:val="00BD7F8B"/>
    <w:rsid w:val="00BE0666"/>
    <w:rsid w:val="00BE4B89"/>
    <w:rsid w:val="00BE60D2"/>
    <w:rsid w:val="00BF0266"/>
    <w:rsid w:val="00BF0930"/>
    <w:rsid w:val="00BF0C97"/>
    <w:rsid w:val="00BF3119"/>
    <w:rsid w:val="00BF6DE2"/>
    <w:rsid w:val="00C0233B"/>
    <w:rsid w:val="00C036F6"/>
    <w:rsid w:val="00C07B86"/>
    <w:rsid w:val="00C106A7"/>
    <w:rsid w:val="00C11777"/>
    <w:rsid w:val="00C13506"/>
    <w:rsid w:val="00C1373A"/>
    <w:rsid w:val="00C1429A"/>
    <w:rsid w:val="00C146F1"/>
    <w:rsid w:val="00C15B29"/>
    <w:rsid w:val="00C17343"/>
    <w:rsid w:val="00C21ABE"/>
    <w:rsid w:val="00C2248C"/>
    <w:rsid w:val="00C23DB0"/>
    <w:rsid w:val="00C240FC"/>
    <w:rsid w:val="00C252B8"/>
    <w:rsid w:val="00C27FD7"/>
    <w:rsid w:val="00C317D2"/>
    <w:rsid w:val="00C31E96"/>
    <w:rsid w:val="00C36B7A"/>
    <w:rsid w:val="00C36B9C"/>
    <w:rsid w:val="00C374C8"/>
    <w:rsid w:val="00C42869"/>
    <w:rsid w:val="00C434AA"/>
    <w:rsid w:val="00C44A5A"/>
    <w:rsid w:val="00C477AD"/>
    <w:rsid w:val="00C51C1F"/>
    <w:rsid w:val="00C51DA1"/>
    <w:rsid w:val="00C521B0"/>
    <w:rsid w:val="00C52519"/>
    <w:rsid w:val="00C5305A"/>
    <w:rsid w:val="00C53373"/>
    <w:rsid w:val="00C57CEA"/>
    <w:rsid w:val="00C61591"/>
    <w:rsid w:val="00C6298A"/>
    <w:rsid w:val="00C632DE"/>
    <w:rsid w:val="00C64351"/>
    <w:rsid w:val="00C65013"/>
    <w:rsid w:val="00C66E21"/>
    <w:rsid w:val="00C670CB"/>
    <w:rsid w:val="00C6717E"/>
    <w:rsid w:val="00C738BF"/>
    <w:rsid w:val="00C74168"/>
    <w:rsid w:val="00C81F87"/>
    <w:rsid w:val="00C82957"/>
    <w:rsid w:val="00C84AA4"/>
    <w:rsid w:val="00C95073"/>
    <w:rsid w:val="00C97C0A"/>
    <w:rsid w:val="00CA197F"/>
    <w:rsid w:val="00CA1994"/>
    <w:rsid w:val="00CA1EBC"/>
    <w:rsid w:val="00CA380B"/>
    <w:rsid w:val="00CA415F"/>
    <w:rsid w:val="00CA5637"/>
    <w:rsid w:val="00CA6681"/>
    <w:rsid w:val="00CA6835"/>
    <w:rsid w:val="00CA7062"/>
    <w:rsid w:val="00CB05EB"/>
    <w:rsid w:val="00CB07A1"/>
    <w:rsid w:val="00CB49DC"/>
    <w:rsid w:val="00CB587E"/>
    <w:rsid w:val="00CB719B"/>
    <w:rsid w:val="00CC1024"/>
    <w:rsid w:val="00CC1D2D"/>
    <w:rsid w:val="00CC2F6F"/>
    <w:rsid w:val="00CC3AEA"/>
    <w:rsid w:val="00CD00FB"/>
    <w:rsid w:val="00CD01A8"/>
    <w:rsid w:val="00CD1520"/>
    <w:rsid w:val="00CD5CB1"/>
    <w:rsid w:val="00CE0C80"/>
    <w:rsid w:val="00CE0DC8"/>
    <w:rsid w:val="00CE7E26"/>
    <w:rsid w:val="00CF0894"/>
    <w:rsid w:val="00CF1281"/>
    <w:rsid w:val="00CF13AD"/>
    <w:rsid w:val="00CF284F"/>
    <w:rsid w:val="00CF418C"/>
    <w:rsid w:val="00D015D6"/>
    <w:rsid w:val="00D05200"/>
    <w:rsid w:val="00D06438"/>
    <w:rsid w:val="00D14D2D"/>
    <w:rsid w:val="00D16A47"/>
    <w:rsid w:val="00D2019C"/>
    <w:rsid w:val="00D21189"/>
    <w:rsid w:val="00D22633"/>
    <w:rsid w:val="00D22B99"/>
    <w:rsid w:val="00D22C68"/>
    <w:rsid w:val="00D254C0"/>
    <w:rsid w:val="00D25A48"/>
    <w:rsid w:val="00D27DBB"/>
    <w:rsid w:val="00D3380D"/>
    <w:rsid w:val="00D33DB0"/>
    <w:rsid w:val="00D34E54"/>
    <w:rsid w:val="00D36AED"/>
    <w:rsid w:val="00D42B86"/>
    <w:rsid w:val="00D44590"/>
    <w:rsid w:val="00D44A4C"/>
    <w:rsid w:val="00D44B32"/>
    <w:rsid w:val="00D44C35"/>
    <w:rsid w:val="00D462FC"/>
    <w:rsid w:val="00D46CD9"/>
    <w:rsid w:val="00D470D3"/>
    <w:rsid w:val="00D4784E"/>
    <w:rsid w:val="00D47FC0"/>
    <w:rsid w:val="00D54118"/>
    <w:rsid w:val="00D54B3C"/>
    <w:rsid w:val="00D57014"/>
    <w:rsid w:val="00D57105"/>
    <w:rsid w:val="00D6083B"/>
    <w:rsid w:val="00D639B2"/>
    <w:rsid w:val="00D67BA4"/>
    <w:rsid w:val="00D702AB"/>
    <w:rsid w:val="00D7361C"/>
    <w:rsid w:val="00D73FD2"/>
    <w:rsid w:val="00D748D5"/>
    <w:rsid w:val="00D776AA"/>
    <w:rsid w:val="00D81198"/>
    <w:rsid w:val="00D8354F"/>
    <w:rsid w:val="00D84870"/>
    <w:rsid w:val="00D85712"/>
    <w:rsid w:val="00D859EF"/>
    <w:rsid w:val="00D878E1"/>
    <w:rsid w:val="00D900D5"/>
    <w:rsid w:val="00D946DD"/>
    <w:rsid w:val="00D95EF7"/>
    <w:rsid w:val="00D9618A"/>
    <w:rsid w:val="00D97621"/>
    <w:rsid w:val="00D97DD4"/>
    <w:rsid w:val="00DA14E2"/>
    <w:rsid w:val="00DA1A20"/>
    <w:rsid w:val="00DA2DF2"/>
    <w:rsid w:val="00DB131D"/>
    <w:rsid w:val="00DB193E"/>
    <w:rsid w:val="00DB5E11"/>
    <w:rsid w:val="00DC0EC4"/>
    <w:rsid w:val="00DC15E9"/>
    <w:rsid w:val="00DC2BB3"/>
    <w:rsid w:val="00DC612D"/>
    <w:rsid w:val="00DD331F"/>
    <w:rsid w:val="00DD41E7"/>
    <w:rsid w:val="00DD7466"/>
    <w:rsid w:val="00DE2B33"/>
    <w:rsid w:val="00DE77F4"/>
    <w:rsid w:val="00DF0409"/>
    <w:rsid w:val="00DF6CFA"/>
    <w:rsid w:val="00DF6F05"/>
    <w:rsid w:val="00E011E0"/>
    <w:rsid w:val="00E0123C"/>
    <w:rsid w:val="00E01EEC"/>
    <w:rsid w:val="00E0206E"/>
    <w:rsid w:val="00E0222D"/>
    <w:rsid w:val="00E05BA7"/>
    <w:rsid w:val="00E14731"/>
    <w:rsid w:val="00E14732"/>
    <w:rsid w:val="00E16833"/>
    <w:rsid w:val="00E227D9"/>
    <w:rsid w:val="00E233D7"/>
    <w:rsid w:val="00E23D02"/>
    <w:rsid w:val="00E2745A"/>
    <w:rsid w:val="00E301BC"/>
    <w:rsid w:val="00E31C61"/>
    <w:rsid w:val="00E3215F"/>
    <w:rsid w:val="00E327BD"/>
    <w:rsid w:val="00E329BF"/>
    <w:rsid w:val="00E3365E"/>
    <w:rsid w:val="00E33E84"/>
    <w:rsid w:val="00E45423"/>
    <w:rsid w:val="00E46D56"/>
    <w:rsid w:val="00E477E2"/>
    <w:rsid w:val="00E47A49"/>
    <w:rsid w:val="00E51814"/>
    <w:rsid w:val="00E547D8"/>
    <w:rsid w:val="00E5495F"/>
    <w:rsid w:val="00E54D01"/>
    <w:rsid w:val="00E61306"/>
    <w:rsid w:val="00E61486"/>
    <w:rsid w:val="00E61571"/>
    <w:rsid w:val="00E61635"/>
    <w:rsid w:val="00E63008"/>
    <w:rsid w:val="00E63627"/>
    <w:rsid w:val="00E638D2"/>
    <w:rsid w:val="00E63F6F"/>
    <w:rsid w:val="00E64073"/>
    <w:rsid w:val="00E6532D"/>
    <w:rsid w:val="00E65992"/>
    <w:rsid w:val="00E662BE"/>
    <w:rsid w:val="00E666F1"/>
    <w:rsid w:val="00E6745D"/>
    <w:rsid w:val="00E675C0"/>
    <w:rsid w:val="00E731B3"/>
    <w:rsid w:val="00E736D0"/>
    <w:rsid w:val="00E75094"/>
    <w:rsid w:val="00E758B2"/>
    <w:rsid w:val="00E76C74"/>
    <w:rsid w:val="00E772B8"/>
    <w:rsid w:val="00E80562"/>
    <w:rsid w:val="00E8187B"/>
    <w:rsid w:val="00E82255"/>
    <w:rsid w:val="00E834F2"/>
    <w:rsid w:val="00E84298"/>
    <w:rsid w:val="00E8493C"/>
    <w:rsid w:val="00E85997"/>
    <w:rsid w:val="00E85DF7"/>
    <w:rsid w:val="00E862D5"/>
    <w:rsid w:val="00E90A2C"/>
    <w:rsid w:val="00E90FA7"/>
    <w:rsid w:val="00E9300D"/>
    <w:rsid w:val="00E93463"/>
    <w:rsid w:val="00E95D1A"/>
    <w:rsid w:val="00E971AC"/>
    <w:rsid w:val="00EA030E"/>
    <w:rsid w:val="00EA140B"/>
    <w:rsid w:val="00EA1F88"/>
    <w:rsid w:val="00EA4580"/>
    <w:rsid w:val="00EA75F9"/>
    <w:rsid w:val="00EA7AA0"/>
    <w:rsid w:val="00EB0661"/>
    <w:rsid w:val="00EB2CA9"/>
    <w:rsid w:val="00EB3844"/>
    <w:rsid w:val="00EB424A"/>
    <w:rsid w:val="00EB736B"/>
    <w:rsid w:val="00EC14F0"/>
    <w:rsid w:val="00EC1721"/>
    <w:rsid w:val="00EC2825"/>
    <w:rsid w:val="00EC4368"/>
    <w:rsid w:val="00EC5ABE"/>
    <w:rsid w:val="00EC5E9D"/>
    <w:rsid w:val="00EC74C7"/>
    <w:rsid w:val="00ED0569"/>
    <w:rsid w:val="00ED0F8B"/>
    <w:rsid w:val="00ED291F"/>
    <w:rsid w:val="00ED294E"/>
    <w:rsid w:val="00ED38BB"/>
    <w:rsid w:val="00ED6A6A"/>
    <w:rsid w:val="00ED77D1"/>
    <w:rsid w:val="00EE02B0"/>
    <w:rsid w:val="00EE2F52"/>
    <w:rsid w:val="00EE301D"/>
    <w:rsid w:val="00EE3B83"/>
    <w:rsid w:val="00EE4783"/>
    <w:rsid w:val="00EE6066"/>
    <w:rsid w:val="00EE6676"/>
    <w:rsid w:val="00EE6869"/>
    <w:rsid w:val="00EE6C21"/>
    <w:rsid w:val="00EE79C1"/>
    <w:rsid w:val="00EF1274"/>
    <w:rsid w:val="00EF284F"/>
    <w:rsid w:val="00EF7B7B"/>
    <w:rsid w:val="00EF7DA6"/>
    <w:rsid w:val="00F0199A"/>
    <w:rsid w:val="00F04313"/>
    <w:rsid w:val="00F07A82"/>
    <w:rsid w:val="00F109D3"/>
    <w:rsid w:val="00F11097"/>
    <w:rsid w:val="00F11116"/>
    <w:rsid w:val="00F12DCA"/>
    <w:rsid w:val="00F134D0"/>
    <w:rsid w:val="00F2052D"/>
    <w:rsid w:val="00F20736"/>
    <w:rsid w:val="00F21F11"/>
    <w:rsid w:val="00F22464"/>
    <w:rsid w:val="00F22B76"/>
    <w:rsid w:val="00F23AE1"/>
    <w:rsid w:val="00F23D35"/>
    <w:rsid w:val="00F25B87"/>
    <w:rsid w:val="00F25BDF"/>
    <w:rsid w:val="00F2634E"/>
    <w:rsid w:val="00F27AB1"/>
    <w:rsid w:val="00F352F7"/>
    <w:rsid w:val="00F355A1"/>
    <w:rsid w:val="00F37FDF"/>
    <w:rsid w:val="00F40D00"/>
    <w:rsid w:val="00F427EB"/>
    <w:rsid w:val="00F431F3"/>
    <w:rsid w:val="00F43D84"/>
    <w:rsid w:val="00F46EAE"/>
    <w:rsid w:val="00F51BE1"/>
    <w:rsid w:val="00F54616"/>
    <w:rsid w:val="00F560BC"/>
    <w:rsid w:val="00F561A7"/>
    <w:rsid w:val="00F564B1"/>
    <w:rsid w:val="00F60B1D"/>
    <w:rsid w:val="00F60D6D"/>
    <w:rsid w:val="00F61B01"/>
    <w:rsid w:val="00F62BA0"/>
    <w:rsid w:val="00F62EEF"/>
    <w:rsid w:val="00F63099"/>
    <w:rsid w:val="00F6489E"/>
    <w:rsid w:val="00F65762"/>
    <w:rsid w:val="00F66128"/>
    <w:rsid w:val="00F664D7"/>
    <w:rsid w:val="00F70C89"/>
    <w:rsid w:val="00F70F4D"/>
    <w:rsid w:val="00F7346B"/>
    <w:rsid w:val="00F73756"/>
    <w:rsid w:val="00F76598"/>
    <w:rsid w:val="00F77D65"/>
    <w:rsid w:val="00F81D4D"/>
    <w:rsid w:val="00F835C0"/>
    <w:rsid w:val="00F85054"/>
    <w:rsid w:val="00F93389"/>
    <w:rsid w:val="00FA0835"/>
    <w:rsid w:val="00FA1EF5"/>
    <w:rsid w:val="00FA2A33"/>
    <w:rsid w:val="00FA4898"/>
    <w:rsid w:val="00FA7E9A"/>
    <w:rsid w:val="00FB265E"/>
    <w:rsid w:val="00FB55CC"/>
    <w:rsid w:val="00FB7E2B"/>
    <w:rsid w:val="00FC09D1"/>
    <w:rsid w:val="00FC120B"/>
    <w:rsid w:val="00FC12BC"/>
    <w:rsid w:val="00FC510D"/>
    <w:rsid w:val="00FC5756"/>
    <w:rsid w:val="00FC6DBF"/>
    <w:rsid w:val="00FC6EE5"/>
    <w:rsid w:val="00FC756C"/>
    <w:rsid w:val="00FC7746"/>
    <w:rsid w:val="00FD12AF"/>
    <w:rsid w:val="00FD5FB6"/>
    <w:rsid w:val="00FD6A16"/>
    <w:rsid w:val="00FE2C76"/>
    <w:rsid w:val="00FE42AF"/>
    <w:rsid w:val="00FE692A"/>
    <w:rsid w:val="00FE7314"/>
    <w:rsid w:val="00FE78DE"/>
    <w:rsid w:val="00FF111D"/>
    <w:rsid w:val="00FF1E78"/>
    <w:rsid w:val="00FF20E7"/>
    <w:rsid w:val="00FF2FDE"/>
    <w:rsid w:val="00FF37FE"/>
    <w:rsid w:val="00FF732A"/>
    <w:rsid w:val="00FF778A"/>
    <w:rsid w:val="2FDB1164"/>
    <w:rsid w:val="7C6E836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35E47"/>
  <w14:defaultImageDpi w14:val="300"/>
  <w15:chartTrackingRefBased/>
  <w15:docId w15:val="{A27C9114-375D-433A-B526-226B048C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1F11"/>
    <w:pPr>
      <w:spacing w:after="120"/>
      <w:contextualSpacing/>
      <w:jc w:val="both"/>
    </w:pPr>
    <w:rPr>
      <w:rFonts w:ascii="Palatino Linotype" w:hAnsi="Palatino Linotype" w:cs="Times New Roman"/>
      <w:sz w:val="22"/>
      <w:szCs w:val="22"/>
    </w:rPr>
  </w:style>
  <w:style w:type="paragraph" w:styleId="Heading1">
    <w:name w:val="heading 1"/>
    <w:basedOn w:val="ListParagraph"/>
    <w:next w:val="Normal"/>
    <w:link w:val="Heading1Char"/>
    <w:uiPriority w:val="9"/>
    <w:qFormat/>
    <w:rsid w:val="00EB736B"/>
    <w:pPr>
      <w:numPr>
        <w:numId w:val="1"/>
      </w:numPr>
      <w:spacing w:before="120"/>
      <w:outlineLvl w:val="0"/>
    </w:pPr>
    <w:rPr>
      <w:b/>
      <w:bCs/>
      <w:sz w:val="24"/>
      <w:szCs w:val="24"/>
    </w:rPr>
  </w:style>
  <w:style w:type="paragraph" w:styleId="Heading2">
    <w:name w:val="heading 2"/>
    <w:basedOn w:val="ListParagraph"/>
    <w:next w:val="Normal"/>
    <w:link w:val="Heading2Char"/>
    <w:uiPriority w:val="9"/>
    <w:unhideWhenUsed/>
    <w:qFormat/>
    <w:rsid w:val="008D2E71"/>
    <w:pPr>
      <w:numPr>
        <w:ilvl w:val="1"/>
        <w:numId w:val="1"/>
      </w:numPr>
      <w:outlineLvl w:val="1"/>
    </w:pPr>
    <w:rPr>
      <w:color w:val="4472C4" w:themeColor="accent1"/>
    </w:rPr>
  </w:style>
  <w:style w:type="paragraph" w:styleId="Heading3">
    <w:name w:val="heading 3"/>
    <w:basedOn w:val="Normal"/>
    <w:next w:val="Normal"/>
    <w:link w:val="Heading3Char"/>
    <w:uiPriority w:val="9"/>
    <w:semiHidden/>
    <w:unhideWhenUsed/>
    <w:qFormat/>
    <w:rsid w:val="00DB5E11"/>
    <w:pPr>
      <w:keepNext/>
      <w:keepLines/>
      <w:spacing w:before="40" w:after="0"/>
      <w:ind w:left="720" w:hanging="720"/>
      <w:contextualSpacing w:val="0"/>
      <w:jc w:val="left"/>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semiHidden/>
    <w:unhideWhenUsed/>
    <w:qFormat/>
    <w:rsid w:val="00DB5E11"/>
    <w:pPr>
      <w:keepNext/>
      <w:keepLines/>
      <w:spacing w:before="40" w:after="0"/>
      <w:ind w:left="864" w:hanging="864"/>
      <w:contextualSpacing w:val="0"/>
      <w:jc w:val="left"/>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B5E11"/>
    <w:pPr>
      <w:keepNext/>
      <w:keepLines/>
      <w:spacing w:before="40" w:after="0"/>
      <w:ind w:left="1008" w:hanging="1008"/>
      <w:contextualSpacing w:val="0"/>
      <w:jc w:val="left"/>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B5E11"/>
    <w:pPr>
      <w:keepNext/>
      <w:keepLines/>
      <w:spacing w:before="40" w:after="0"/>
      <w:ind w:left="1152" w:hanging="1152"/>
      <w:contextualSpacing w:val="0"/>
      <w:jc w:val="left"/>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B5E11"/>
    <w:pPr>
      <w:keepNext/>
      <w:keepLines/>
      <w:spacing w:before="40" w:after="0"/>
      <w:ind w:left="1296" w:hanging="1296"/>
      <w:contextualSpacing w:val="0"/>
      <w:jc w:val="left"/>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B5E11"/>
    <w:pPr>
      <w:keepNext/>
      <w:keepLines/>
      <w:spacing w:before="40" w:after="0"/>
      <w:ind w:left="1440" w:hanging="1440"/>
      <w:contextualSpacing w:val="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E11"/>
    <w:pPr>
      <w:keepNext/>
      <w:keepLines/>
      <w:spacing w:before="40" w:after="0"/>
      <w:ind w:left="1584" w:hanging="1584"/>
      <w:contextualSpacing w:val="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8BB"/>
    <w:pPr>
      <w:jc w:val="center"/>
    </w:pPr>
    <w:rPr>
      <w:rFonts w:eastAsiaTheme="majorEastAsia" w:cstheme="majorBidi"/>
      <w:b/>
      <w:bCs/>
      <w:spacing w:val="-10"/>
      <w:kern w:val="28"/>
      <w:sz w:val="28"/>
      <w:szCs w:val="28"/>
    </w:rPr>
  </w:style>
  <w:style w:type="character" w:customStyle="1" w:styleId="TitleChar">
    <w:name w:val="Title Char"/>
    <w:basedOn w:val="DefaultParagraphFont"/>
    <w:link w:val="Title"/>
    <w:uiPriority w:val="10"/>
    <w:rsid w:val="00ED38BB"/>
    <w:rPr>
      <w:rFonts w:ascii="Palatino Linotype" w:eastAsiaTheme="majorEastAsia" w:hAnsi="Palatino Linotype" w:cstheme="majorBidi"/>
      <w:b/>
      <w:bCs/>
      <w:spacing w:val="-10"/>
      <w:kern w:val="28"/>
      <w:sz w:val="28"/>
      <w:szCs w:val="28"/>
    </w:rPr>
  </w:style>
  <w:style w:type="paragraph" w:styleId="ListParagraph">
    <w:name w:val="List Paragraph"/>
    <w:basedOn w:val="Normal"/>
    <w:link w:val="ListParagraphChar"/>
    <w:uiPriority w:val="34"/>
    <w:qFormat/>
    <w:rsid w:val="00C74168"/>
    <w:pPr>
      <w:ind w:left="720"/>
    </w:pPr>
  </w:style>
  <w:style w:type="character" w:customStyle="1" w:styleId="apple-tab-span">
    <w:name w:val="apple-tab-span"/>
    <w:basedOn w:val="DefaultParagraphFont"/>
    <w:rsid w:val="00E61486"/>
  </w:style>
  <w:style w:type="character" w:customStyle="1" w:styleId="apple-converted-space">
    <w:name w:val="apple-converted-space"/>
    <w:basedOn w:val="DefaultParagraphFont"/>
    <w:rsid w:val="00E61486"/>
  </w:style>
  <w:style w:type="paragraph" w:styleId="Quote">
    <w:name w:val="Quote"/>
    <w:basedOn w:val="ListParagraph"/>
    <w:next w:val="Normal"/>
    <w:link w:val="QuoteChar"/>
    <w:uiPriority w:val="29"/>
    <w:qFormat/>
    <w:rsid w:val="002476C9"/>
    <w:pPr>
      <w:tabs>
        <w:tab w:val="left" w:pos="8222"/>
      </w:tabs>
      <w:ind w:left="1276" w:right="1138"/>
    </w:pPr>
    <w:rPr>
      <w:i/>
      <w:iCs/>
      <w:color w:val="C00000"/>
      <w:sz w:val="21"/>
      <w:szCs w:val="21"/>
    </w:rPr>
  </w:style>
  <w:style w:type="character" w:customStyle="1" w:styleId="QuoteChar">
    <w:name w:val="Quote Char"/>
    <w:basedOn w:val="DefaultParagraphFont"/>
    <w:link w:val="Quote"/>
    <w:uiPriority w:val="29"/>
    <w:rsid w:val="002476C9"/>
    <w:rPr>
      <w:rFonts w:ascii="Palatino Linotype" w:hAnsi="Palatino Linotype" w:cs="Times New Roman"/>
      <w:i/>
      <w:iCs/>
      <w:color w:val="C00000"/>
      <w:sz w:val="21"/>
      <w:szCs w:val="21"/>
    </w:rPr>
  </w:style>
  <w:style w:type="paragraph" w:styleId="NormalWeb">
    <w:name w:val="Normal (Web)"/>
    <w:basedOn w:val="Normal"/>
    <w:uiPriority w:val="99"/>
    <w:unhideWhenUsed/>
    <w:rsid w:val="002F6D32"/>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unhideWhenUsed/>
    <w:rsid w:val="00511CF7"/>
    <w:rPr>
      <w:color w:val="0000FF"/>
      <w:u w:val="single"/>
    </w:rPr>
  </w:style>
  <w:style w:type="character" w:styleId="UnresolvedMention">
    <w:name w:val="Unresolved Mention"/>
    <w:basedOn w:val="DefaultParagraphFont"/>
    <w:uiPriority w:val="99"/>
    <w:rsid w:val="00927A85"/>
    <w:rPr>
      <w:color w:val="605E5C"/>
      <w:shd w:val="clear" w:color="auto" w:fill="E1DFDD"/>
    </w:rPr>
  </w:style>
  <w:style w:type="character" w:styleId="FollowedHyperlink">
    <w:name w:val="FollowedHyperlink"/>
    <w:basedOn w:val="DefaultParagraphFont"/>
    <w:uiPriority w:val="99"/>
    <w:semiHidden/>
    <w:unhideWhenUsed/>
    <w:rsid w:val="00E54D01"/>
    <w:rPr>
      <w:color w:val="954F72" w:themeColor="followedHyperlink"/>
      <w:u w:val="single"/>
    </w:rPr>
  </w:style>
  <w:style w:type="table" w:styleId="PlainTable5">
    <w:name w:val="Plain Table 5"/>
    <w:basedOn w:val="TableNormal"/>
    <w:uiPriority w:val="45"/>
    <w:rsid w:val="00DD33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
    <w:name w:val="Table"/>
    <w:basedOn w:val="Normal"/>
    <w:link w:val="TableChar"/>
    <w:qFormat/>
    <w:rsid w:val="00DD331F"/>
    <w:rPr>
      <w:rFonts w:ascii="Times New Roman" w:hAnsi="Times New Roman"/>
      <w:szCs w:val="20"/>
      <w:lang w:val="en-US"/>
    </w:rPr>
  </w:style>
  <w:style w:type="paragraph" w:customStyle="1" w:styleId="TableCaption">
    <w:name w:val="Table Caption"/>
    <w:basedOn w:val="Caption"/>
    <w:link w:val="TableCaptionChar"/>
    <w:qFormat/>
    <w:rsid w:val="00DD331F"/>
    <w:pPr>
      <w:spacing w:before="240"/>
    </w:pPr>
    <w:rPr>
      <w:rFonts w:ascii="Times New Roman" w:hAnsi="Times New Roman"/>
      <w:sz w:val="22"/>
      <w:szCs w:val="20"/>
      <w:lang w:val="en-US"/>
    </w:rPr>
  </w:style>
  <w:style w:type="character" w:customStyle="1" w:styleId="TableChar">
    <w:name w:val="Table Char"/>
    <w:basedOn w:val="DefaultParagraphFont"/>
    <w:link w:val="Table"/>
    <w:rsid w:val="00DD331F"/>
    <w:rPr>
      <w:rFonts w:ascii="Times New Roman" w:hAnsi="Times New Roman" w:cs="Times New Roman"/>
      <w:szCs w:val="20"/>
      <w:lang w:val="en-US"/>
    </w:rPr>
  </w:style>
  <w:style w:type="character" w:customStyle="1" w:styleId="TableCaptionChar">
    <w:name w:val="Table Caption Char"/>
    <w:basedOn w:val="DefaultParagraphFont"/>
    <w:link w:val="TableCaption"/>
    <w:rsid w:val="00DD331F"/>
    <w:rPr>
      <w:rFonts w:ascii="Times New Roman" w:hAnsi="Times New Roman" w:cs="Times New Roman"/>
      <w:i/>
      <w:iCs/>
      <w:color w:val="44546A" w:themeColor="text2"/>
      <w:sz w:val="22"/>
      <w:szCs w:val="20"/>
      <w:lang w:val="en-US"/>
    </w:rPr>
  </w:style>
  <w:style w:type="paragraph" w:styleId="Caption">
    <w:name w:val="caption"/>
    <w:basedOn w:val="Normal"/>
    <w:next w:val="Normal"/>
    <w:link w:val="CaptionChar"/>
    <w:uiPriority w:val="35"/>
    <w:unhideWhenUsed/>
    <w:qFormat/>
    <w:rsid w:val="00DD331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AD18A7"/>
    <w:rPr>
      <w:sz w:val="16"/>
      <w:szCs w:val="16"/>
    </w:rPr>
  </w:style>
  <w:style w:type="paragraph" w:styleId="CommentText">
    <w:name w:val="annotation text"/>
    <w:basedOn w:val="Normal"/>
    <w:link w:val="CommentTextChar"/>
    <w:uiPriority w:val="99"/>
    <w:unhideWhenUsed/>
    <w:rsid w:val="00AD18A7"/>
    <w:rPr>
      <w:sz w:val="20"/>
      <w:szCs w:val="20"/>
    </w:rPr>
  </w:style>
  <w:style w:type="character" w:customStyle="1" w:styleId="CommentTextChar">
    <w:name w:val="Comment Text Char"/>
    <w:basedOn w:val="DefaultParagraphFont"/>
    <w:link w:val="CommentText"/>
    <w:uiPriority w:val="99"/>
    <w:rsid w:val="00AD18A7"/>
    <w:rPr>
      <w:sz w:val="20"/>
      <w:szCs w:val="20"/>
    </w:rPr>
  </w:style>
  <w:style w:type="paragraph" w:styleId="CommentSubject">
    <w:name w:val="annotation subject"/>
    <w:basedOn w:val="CommentText"/>
    <w:next w:val="CommentText"/>
    <w:link w:val="CommentSubjectChar"/>
    <w:uiPriority w:val="99"/>
    <w:semiHidden/>
    <w:unhideWhenUsed/>
    <w:rsid w:val="00AD18A7"/>
    <w:rPr>
      <w:b/>
      <w:bCs/>
    </w:rPr>
  </w:style>
  <w:style w:type="character" w:customStyle="1" w:styleId="CommentSubjectChar">
    <w:name w:val="Comment Subject Char"/>
    <w:basedOn w:val="CommentTextChar"/>
    <w:link w:val="CommentSubject"/>
    <w:uiPriority w:val="99"/>
    <w:semiHidden/>
    <w:rsid w:val="00AD18A7"/>
    <w:rPr>
      <w:b/>
      <w:bCs/>
      <w:sz w:val="20"/>
      <w:szCs w:val="20"/>
    </w:rPr>
  </w:style>
  <w:style w:type="paragraph" w:styleId="Revision">
    <w:name w:val="Revision"/>
    <w:hidden/>
    <w:uiPriority w:val="99"/>
    <w:semiHidden/>
    <w:rsid w:val="00AD18A7"/>
  </w:style>
  <w:style w:type="table" w:styleId="TableGrid">
    <w:name w:val="Table Grid"/>
    <w:basedOn w:val="TableNormal"/>
    <w:uiPriority w:val="39"/>
    <w:rsid w:val="003E3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234519"/>
    <w:rPr>
      <w:i/>
      <w:iCs/>
      <w:color w:val="44546A" w:themeColor="text2"/>
      <w:sz w:val="18"/>
      <w:szCs w:val="18"/>
    </w:rPr>
  </w:style>
  <w:style w:type="paragraph" w:styleId="Header">
    <w:name w:val="header"/>
    <w:basedOn w:val="Normal"/>
    <w:link w:val="HeaderChar"/>
    <w:uiPriority w:val="99"/>
    <w:unhideWhenUsed/>
    <w:rsid w:val="00405882"/>
    <w:pPr>
      <w:tabs>
        <w:tab w:val="center" w:pos="4680"/>
        <w:tab w:val="right" w:pos="9360"/>
      </w:tabs>
    </w:pPr>
  </w:style>
  <w:style w:type="character" w:customStyle="1" w:styleId="HeaderChar">
    <w:name w:val="Header Char"/>
    <w:basedOn w:val="DefaultParagraphFont"/>
    <w:link w:val="Header"/>
    <w:uiPriority w:val="99"/>
    <w:rsid w:val="00405882"/>
  </w:style>
  <w:style w:type="paragraph" w:styleId="Footer">
    <w:name w:val="footer"/>
    <w:basedOn w:val="Normal"/>
    <w:link w:val="FooterChar"/>
    <w:uiPriority w:val="99"/>
    <w:unhideWhenUsed/>
    <w:rsid w:val="00405882"/>
    <w:pPr>
      <w:tabs>
        <w:tab w:val="center" w:pos="4680"/>
        <w:tab w:val="right" w:pos="9360"/>
      </w:tabs>
    </w:pPr>
  </w:style>
  <w:style w:type="character" w:customStyle="1" w:styleId="FooterChar">
    <w:name w:val="Footer Char"/>
    <w:basedOn w:val="DefaultParagraphFont"/>
    <w:link w:val="Footer"/>
    <w:uiPriority w:val="99"/>
    <w:rsid w:val="00405882"/>
  </w:style>
  <w:style w:type="character" w:styleId="PageNumber">
    <w:name w:val="page number"/>
    <w:basedOn w:val="DefaultParagraphFont"/>
    <w:uiPriority w:val="99"/>
    <w:semiHidden/>
    <w:unhideWhenUsed/>
    <w:rsid w:val="00405882"/>
  </w:style>
  <w:style w:type="character" w:customStyle="1" w:styleId="Heading1Char">
    <w:name w:val="Heading 1 Char"/>
    <w:basedOn w:val="DefaultParagraphFont"/>
    <w:link w:val="Heading1"/>
    <w:uiPriority w:val="9"/>
    <w:rsid w:val="00EB736B"/>
    <w:rPr>
      <w:rFonts w:ascii="Palatino Linotype" w:hAnsi="Palatino Linotype" w:cs="Times New Roman"/>
      <w:b/>
      <w:bCs/>
    </w:rPr>
  </w:style>
  <w:style w:type="character" w:customStyle="1" w:styleId="Heading2Char">
    <w:name w:val="Heading 2 Char"/>
    <w:basedOn w:val="DefaultParagraphFont"/>
    <w:link w:val="Heading2"/>
    <w:uiPriority w:val="9"/>
    <w:rsid w:val="008D2E71"/>
    <w:rPr>
      <w:rFonts w:ascii="Palatino Linotype" w:hAnsi="Palatino Linotype" w:cs="Times New Roman"/>
      <w:color w:val="4472C4" w:themeColor="accent1"/>
      <w:sz w:val="22"/>
      <w:szCs w:val="22"/>
    </w:rPr>
  </w:style>
  <w:style w:type="paragraph" w:styleId="NoSpacing">
    <w:name w:val="No Spacing"/>
    <w:basedOn w:val="Normal"/>
    <w:link w:val="NoSpacingChar"/>
    <w:uiPriority w:val="1"/>
    <w:qFormat/>
    <w:rsid w:val="00252404"/>
    <w:pPr>
      <w:spacing w:after="0"/>
      <w:contextualSpacing w:val="0"/>
      <w:jc w:val="center"/>
    </w:pPr>
    <w:rPr>
      <w:rFonts w:asciiTheme="majorBidi" w:hAnsiTheme="majorBidi" w:cstheme="majorBidi"/>
      <w:sz w:val="14"/>
      <w:szCs w:val="14"/>
    </w:rPr>
  </w:style>
  <w:style w:type="character" w:customStyle="1" w:styleId="NoSpacingChar">
    <w:name w:val="No Spacing Char"/>
    <w:link w:val="NoSpacing"/>
    <w:uiPriority w:val="1"/>
    <w:rsid w:val="00252404"/>
    <w:rPr>
      <w:rFonts w:asciiTheme="majorBidi" w:hAnsiTheme="majorBidi" w:cstheme="majorBidi"/>
      <w:sz w:val="14"/>
      <w:szCs w:val="14"/>
    </w:rPr>
  </w:style>
  <w:style w:type="character" w:customStyle="1" w:styleId="Heading3Char">
    <w:name w:val="Heading 3 Char"/>
    <w:basedOn w:val="DefaultParagraphFont"/>
    <w:link w:val="Heading3"/>
    <w:uiPriority w:val="9"/>
    <w:semiHidden/>
    <w:rsid w:val="00DB5E11"/>
    <w:rPr>
      <w:rFonts w:asciiTheme="majorBidi" w:eastAsiaTheme="majorEastAsia" w:hAnsiTheme="majorBidi" w:cstheme="majorBidi"/>
      <w:b/>
    </w:rPr>
  </w:style>
  <w:style w:type="character" w:customStyle="1" w:styleId="Heading4Char">
    <w:name w:val="Heading 4 Char"/>
    <w:basedOn w:val="DefaultParagraphFont"/>
    <w:link w:val="Heading4"/>
    <w:uiPriority w:val="9"/>
    <w:semiHidden/>
    <w:rsid w:val="00DB5E11"/>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DB5E11"/>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B5E11"/>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B5E11"/>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B5E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5E11"/>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FC09D1"/>
    <w:pPr>
      <w:spacing w:after="0"/>
      <w:jc w:val="center"/>
    </w:pPr>
    <w:rPr>
      <w:lang w:val="en-US"/>
    </w:rPr>
  </w:style>
  <w:style w:type="character" w:customStyle="1" w:styleId="ListParagraphChar">
    <w:name w:val="List Paragraph Char"/>
    <w:basedOn w:val="DefaultParagraphFont"/>
    <w:link w:val="ListParagraph"/>
    <w:uiPriority w:val="34"/>
    <w:rsid w:val="00FC09D1"/>
    <w:rPr>
      <w:rFonts w:ascii="Palatino Linotype" w:hAnsi="Palatino Linotype" w:cs="Times New Roman"/>
      <w:sz w:val="22"/>
      <w:szCs w:val="22"/>
    </w:rPr>
  </w:style>
  <w:style w:type="character" w:customStyle="1" w:styleId="EndNoteBibliographyTitleChar">
    <w:name w:val="EndNote Bibliography Title Char"/>
    <w:basedOn w:val="ListParagraphChar"/>
    <w:link w:val="EndNoteBibliographyTitle"/>
    <w:rsid w:val="00FC09D1"/>
    <w:rPr>
      <w:rFonts w:ascii="Palatino Linotype" w:hAnsi="Palatino Linotype" w:cs="Times New Roman"/>
      <w:sz w:val="22"/>
      <w:szCs w:val="22"/>
      <w:lang w:val="en-US"/>
    </w:rPr>
  </w:style>
  <w:style w:type="paragraph" w:customStyle="1" w:styleId="EndNoteBibliography">
    <w:name w:val="EndNote Bibliography"/>
    <w:basedOn w:val="Normal"/>
    <w:link w:val="EndNoteBibliographyChar"/>
    <w:rsid w:val="00FC09D1"/>
    <w:rPr>
      <w:lang w:val="en-US"/>
    </w:rPr>
  </w:style>
  <w:style w:type="character" w:customStyle="1" w:styleId="EndNoteBibliographyChar">
    <w:name w:val="EndNote Bibliography Char"/>
    <w:basedOn w:val="ListParagraphChar"/>
    <w:link w:val="EndNoteBibliography"/>
    <w:rsid w:val="00FC09D1"/>
    <w:rPr>
      <w:rFonts w:ascii="Palatino Linotype" w:hAnsi="Palatino Linotype" w:cs="Times New Roman"/>
      <w:sz w:val="22"/>
      <w:szCs w:val="22"/>
      <w:lang w:val="en-US"/>
    </w:rPr>
  </w:style>
  <w:style w:type="paragraph" w:customStyle="1" w:styleId="MDPI31text">
    <w:name w:val="MDPI_3.1_text"/>
    <w:qFormat/>
    <w:rsid w:val="00386E45"/>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val="en-US" w:eastAsia="de-DE" w:bidi="en-US"/>
    </w:rPr>
  </w:style>
  <w:style w:type="paragraph" w:customStyle="1" w:styleId="MDPI38bullet">
    <w:name w:val="MDPI_3.8_bullet"/>
    <w:qFormat/>
    <w:rsid w:val="00146587"/>
    <w:pPr>
      <w:numPr>
        <w:numId w:val="3"/>
      </w:numPr>
      <w:adjustRightInd w:val="0"/>
      <w:snapToGrid w:val="0"/>
      <w:spacing w:line="228" w:lineRule="auto"/>
      <w:jc w:val="both"/>
    </w:pPr>
    <w:rPr>
      <w:rFonts w:ascii="Palatino Linotype" w:eastAsia="Times New Roman" w:hAnsi="Palatino Linotype" w:cs="Times New Roman"/>
      <w:color w:val="000000"/>
      <w:sz w:val="20"/>
      <w:szCs w:val="22"/>
      <w:lang w:val="en-US" w:eastAsia="de-DE" w:bidi="en-US"/>
    </w:rPr>
  </w:style>
  <w:style w:type="paragraph" w:styleId="BalloonText">
    <w:name w:val="Balloon Text"/>
    <w:basedOn w:val="Normal"/>
    <w:link w:val="BalloonTextChar"/>
    <w:uiPriority w:val="99"/>
    <w:semiHidden/>
    <w:unhideWhenUsed/>
    <w:rsid w:val="00621A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AF2"/>
    <w:rPr>
      <w:rFonts w:ascii="Segoe UI" w:hAnsi="Segoe UI" w:cs="Segoe UI"/>
      <w:sz w:val="18"/>
      <w:szCs w:val="18"/>
    </w:rPr>
  </w:style>
  <w:style w:type="paragraph" w:customStyle="1" w:styleId="MDPI13authornames">
    <w:name w:val="MDPI_1.3_authornames"/>
    <w:next w:val="Normal"/>
    <w:qFormat/>
    <w:rsid w:val="00A62D5A"/>
    <w:pPr>
      <w:adjustRightInd w:val="0"/>
      <w:snapToGrid w:val="0"/>
      <w:spacing w:after="360" w:line="260" w:lineRule="atLeast"/>
    </w:pPr>
    <w:rPr>
      <w:rFonts w:ascii="Palatino Linotype" w:eastAsia="Times New Roman" w:hAnsi="Palatino Linotype" w:cs="Times New Roman"/>
      <w:b/>
      <w:color w:val="000000"/>
      <w:sz w:val="20"/>
      <w:szCs w:val="22"/>
      <w:lang w:val="en-US" w:eastAsia="de-DE" w:bidi="en-US"/>
    </w:rPr>
  </w:style>
  <w:style w:type="paragraph" w:customStyle="1" w:styleId="MDPI14history">
    <w:name w:val="MDPI_1.4_history"/>
    <w:basedOn w:val="Normal"/>
    <w:next w:val="Normal"/>
    <w:qFormat/>
    <w:rsid w:val="0065343B"/>
    <w:pPr>
      <w:adjustRightInd w:val="0"/>
      <w:snapToGrid w:val="0"/>
      <w:spacing w:after="0" w:line="240" w:lineRule="atLeast"/>
      <w:ind w:right="113"/>
      <w:contextualSpacing w:val="0"/>
      <w:jc w:val="left"/>
    </w:pPr>
    <w:rPr>
      <w:rFonts w:eastAsia="Times New Roman"/>
      <w:color w:val="000000"/>
      <w:sz w:val="14"/>
      <w:szCs w:val="20"/>
      <w:lang w:val="en-US" w:eastAsia="de-DE" w:bidi="en-US"/>
    </w:rPr>
  </w:style>
  <w:style w:type="paragraph" w:customStyle="1" w:styleId="MDPI41tablecaption">
    <w:name w:val="MDPI_4.1_table_caption"/>
    <w:qFormat/>
    <w:rsid w:val="0065343B"/>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eastAsia="de-DE" w:bidi="en-US"/>
    </w:rPr>
  </w:style>
  <w:style w:type="character" w:customStyle="1" w:styleId="cf01">
    <w:name w:val="cf01"/>
    <w:basedOn w:val="DefaultParagraphFont"/>
    <w:rsid w:val="00264FA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0405">
      <w:bodyDiv w:val="1"/>
      <w:marLeft w:val="0"/>
      <w:marRight w:val="0"/>
      <w:marTop w:val="0"/>
      <w:marBottom w:val="0"/>
      <w:divBdr>
        <w:top w:val="none" w:sz="0" w:space="0" w:color="auto"/>
        <w:left w:val="none" w:sz="0" w:space="0" w:color="auto"/>
        <w:bottom w:val="none" w:sz="0" w:space="0" w:color="auto"/>
        <w:right w:val="none" w:sz="0" w:space="0" w:color="auto"/>
      </w:divBdr>
    </w:div>
    <w:div w:id="115878612">
      <w:bodyDiv w:val="1"/>
      <w:marLeft w:val="0"/>
      <w:marRight w:val="0"/>
      <w:marTop w:val="0"/>
      <w:marBottom w:val="0"/>
      <w:divBdr>
        <w:top w:val="none" w:sz="0" w:space="0" w:color="auto"/>
        <w:left w:val="none" w:sz="0" w:space="0" w:color="auto"/>
        <w:bottom w:val="none" w:sz="0" w:space="0" w:color="auto"/>
        <w:right w:val="none" w:sz="0" w:space="0" w:color="auto"/>
      </w:divBdr>
    </w:div>
    <w:div w:id="198786352">
      <w:bodyDiv w:val="1"/>
      <w:marLeft w:val="0"/>
      <w:marRight w:val="0"/>
      <w:marTop w:val="0"/>
      <w:marBottom w:val="0"/>
      <w:divBdr>
        <w:top w:val="none" w:sz="0" w:space="0" w:color="auto"/>
        <w:left w:val="none" w:sz="0" w:space="0" w:color="auto"/>
        <w:bottom w:val="none" w:sz="0" w:space="0" w:color="auto"/>
        <w:right w:val="none" w:sz="0" w:space="0" w:color="auto"/>
      </w:divBdr>
    </w:div>
    <w:div w:id="219750366">
      <w:bodyDiv w:val="1"/>
      <w:marLeft w:val="0"/>
      <w:marRight w:val="0"/>
      <w:marTop w:val="0"/>
      <w:marBottom w:val="0"/>
      <w:divBdr>
        <w:top w:val="none" w:sz="0" w:space="0" w:color="auto"/>
        <w:left w:val="none" w:sz="0" w:space="0" w:color="auto"/>
        <w:bottom w:val="none" w:sz="0" w:space="0" w:color="auto"/>
        <w:right w:val="none" w:sz="0" w:space="0" w:color="auto"/>
      </w:divBdr>
    </w:div>
    <w:div w:id="269363321">
      <w:bodyDiv w:val="1"/>
      <w:marLeft w:val="0"/>
      <w:marRight w:val="0"/>
      <w:marTop w:val="0"/>
      <w:marBottom w:val="0"/>
      <w:divBdr>
        <w:top w:val="none" w:sz="0" w:space="0" w:color="auto"/>
        <w:left w:val="none" w:sz="0" w:space="0" w:color="auto"/>
        <w:bottom w:val="none" w:sz="0" w:space="0" w:color="auto"/>
        <w:right w:val="none" w:sz="0" w:space="0" w:color="auto"/>
      </w:divBdr>
      <w:divsChild>
        <w:div w:id="79566203">
          <w:marLeft w:val="0"/>
          <w:marRight w:val="0"/>
          <w:marTop w:val="0"/>
          <w:marBottom w:val="0"/>
          <w:divBdr>
            <w:top w:val="none" w:sz="0" w:space="0" w:color="auto"/>
            <w:left w:val="none" w:sz="0" w:space="0" w:color="auto"/>
            <w:bottom w:val="none" w:sz="0" w:space="0" w:color="auto"/>
            <w:right w:val="none" w:sz="0" w:space="0" w:color="auto"/>
          </w:divBdr>
          <w:divsChild>
            <w:div w:id="549461611">
              <w:marLeft w:val="0"/>
              <w:marRight w:val="0"/>
              <w:marTop w:val="0"/>
              <w:marBottom w:val="0"/>
              <w:divBdr>
                <w:top w:val="none" w:sz="0" w:space="0" w:color="auto"/>
                <w:left w:val="none" w:sz="0" w:space="0" w:color="auto"/>
                <w:bottom w:val="none" w:sz="0" w:space="0" w:color="auto"/>
                <w:right w:val="none" w:sz="0" w:space="0" w:color="auto"/>
              </w:divBdr>
              <w:divsChild>
                <w:div w:id="655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3065">
      <w:bodyDiv w:val="1"/>
      <w:marLeft w:val="0"/>
      <w:marRight w:val="0"/>
      <w:marTop w:val="0"/>
      <w:marBottom w:val="0"/>
      <w:divBdr>
        <w:top w:val="none" w:sz="0" w:space="0" w:color="auto"/>
        <w:left w:val="none" w:sz="0" w:space="0" w:color="auto"/>
        <w:bottom w:val="none" w:sz="0" w:space="0" w:color="auto"/>
        <w:right w:val="none" w:sz="0" w:space="0" w:color="auto"/>
      </w:divBdr>
      <w:divsChild>
        <w:div w:id="1901747107">
          <w:marLeft w:val="0"/>
          <w:marRight w:val="0"/>
          <w:marTop w:val="0"/>
          <w:marBottom w:val="0"/>
          <w:divBdr>
            <w:top w:val="none" w:sz="0" w:space="0" w:color="auto"/>
            <w:left w:val="none" w:sz="0" w:space="0" w:color="auto"/>
            <w:bottom w:val="none" w:sz="0" w:space="0" w:color="auto"/>
            <w:right w:val="none" w:sz="0" w:space="0" w:color="auto"/>
          </w:divBdr>
        </w:div>
      </w:divsChild>
    </w:div>
    <w:div w:id="287321041">
      <w:bodyDiv w:val="1"/>
      <w:marLeft w:val="0"/>
      <w:marRight w:val="0"/>
      <w:marTop w:val="0"/>
      <w:marBottom w:val="0"/>
      <w:divBdr>
        <w:top w:val="none" w:sz="0" w:space="0" w:color="auto"/>
        <w:left w:val="none" w:sz="0" w:space="0" w:color="auto"/>
        <w:bottom w:val="none" w:sz="0" w:space="0" w:color="auto"/>
        <w:right w:val="none" w:sz="0" w:space="0" w:color="auto"/>
      </w:divBdr>
      <w:divsChild>
        <w:div w:id="1812988235">
          <w:marLeft w:val="0"/>
          <w:marRight w:val="0"/>
          <w:marTop w:val="0"/>
          <w:marBottom w:val="0"/>
          <w:divBdr>
            <w:top w:val="none" w:sz="0" w:space="0" w:color="auto"/>
            <w:left w:val="none" w:sz="0" w:space="0" w:color="auto"/>
            <w:bottom w:val="none" w:sz="0" w:space="0" w:color="auto"/>
            <w:right w:val="none" w:sz="0" w:space="0" w:color="auto"/>
          </w:divBdr>
          <w:divsChild>
            <w:div w:id="1629513304">
              <w:marLeft w:val="0"/>
              <w:marRight w:val="0"/>
              <w:marTop w:val="0"/>
              <w:marBottom w:val="0"/>
              <w:divBdr>
                <w:top w:val="none" w:sz="0" w:space="0" w:color="auto"/>
                <w:left w:val="none" w:sz="0" w:space="0" w:color="auto"/>
                <w:bottom w:val="none" w:sz="0" w:space="0" w:color="auto"/>
                <w:right w:val="none" w:sz="0" w:space="0" w:color="auto"/>
              </w:divBdr>
              <w:divsChild>
                <w:div w:id="1367802332">
                  <w:marLeft w:val="0"/>
                  <w:marRight w:val="0"/>
                  <w:marTop w:val="0"/>
                  <w:marBottom w:val="0"/>
                  <w:divBdr>
                    <w:top w:val="none" w:sz="0" w:space="0" w:color="auto"/>
                    <w:left w:val="none" w:sz="0" w:space="0" w:color="auto"/>
                    <w:bottom w:val="none" w:sz="0" w:space="0" w:color="auto"/>
                    <w:right w:val="none" w:sz="0" w:space="0" w:color="auto"/>
                  </w:divBdr>
                  <w:divsChild>
                    <w:div w:id="3163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5194">
      <w:bodyDiv w:val="1"/>
      <w:marLeft w:val="0"/>
      <w:marRight w:val="0"/>
      <w:marTop w:val="0"/>
      <w:marBottom w:val="0"/>
      <w:divBdr>
        <w:top w:val="none" w:sz="0" w:space="0" w:color="auto"/>
        <w:left w:val="none" w:sz="0" w:space="0" w:color="auto"/>
        <w:bottom w:val="none" w:sz="0" w:space="0" w:color="auto"/>
        <w:right w:val="none" w:sz="0" w:space="0" w:color="auto"/>
      </w:divBdr>
    </w:div>
    <w:div w:id="451168727">
      <w:bodyDiv w:val="1"/>
      <w:marLeft w:val="0"/>
      <w:marRight w:val="0"/>
      <w:marTop w:val="0"/>
      <w:marBottom w:val="0"/>
      <w:divBdr>
        <w:top w:val="none" w:sz="0" w:space="0" w:color="auto"/>
        <w:left w:val="none" w:sz="0" w:space="0" w:color="auto"/>
        <w:bottom w:val="none" w:sz="0" w:space="0" w:color="auto"/>
        <w:right w:val="none" w:sz="0" w:space="0" w:color="auto"/>
      </w:divBdr>
    </w:div>
    <w:div w:id="524177605">
      <w:bodyDiv w:val="1"/>
      <w:marLeft w:val="0"/>
      <w:marRight w:val="0"/>
      <w:marTop w:val="0"/>
      <w:marBottom w:val="0"/>
      <w:divBdr>
        <w:top w:val="none" w:sz="0" w:space="0" w:color="auto"/>
        <w:left w:val="none" w:sz="0" w:space="0" w:color="auto"/>
        <w:bottom w:val="none" w:sz="0" w:space="0" w:color="auto"/>
        <w:right w:val="none" w:sz="0" w:space="0" w:color="auto"/>
      </w:divBdr>
      <w:divsChild>
        <w:div w:id="1601060419">
          <w:marLeft w:val="0"/>
          <w:marRight w:val="0"/>
          <w:marTop w:val="0"/>
          <w:marBottom w:val="0"/>
          <w:divBdr>
            <w:top w:val="none" w:sz="0" w:space="0" w:color="auto"/>
            <w:left w:val="none" w:sz="0" w:space="0" w:color="auto"/>
            <w:bottom w:val="none" w:sz="0" w:space="0" w:color="auto"/>
            <w:right w:val="none" w:sz="0" w:space="0" w:color="auto"/>
          </w:divBdr>
          <w:divsChild>
            <w:div w:id="2071996668">
              <w:marLeft w:val="0"/>
              <w:marRight w:val="0"/>
              <w:marTop w:val="0"/>
              <w:marBottom w:val="0"/>
              <w:divBdr>
                <w:top w:val="none" w:sz="0" w:space="0" w:color="auto"/>
                <w:left w:val="none" w:sz="0" w:space="0" w:color="auto"/>
                <w:bottom w:val="none" w:sz="0" w:space="0" w:color="auto"/>
                <w:right w:val="none" w:sz="0" w:space="0" w:color="auto"/>
              </w:divBdr>
              <w:divsChild>
                <w:div w:id="11002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0900">
      <w:bodyDiv w:val="1"/>
      <w:marLeft w:val="0"/>
      <w:marRight w:val="0"/>
      <w:marTop w:val="0"/>
      <w:marBottom w:val="0"/>
      <w:divBdr>
        <w:top w:val="none" w:sz="0" w:space="0" w:color="auto"/>
        <w:left w:val="none" w:sz="0" w:space="0" w:color="auto"/>
        <w:bottom w:val="none" w:sz="0" w:space="0" w:color="auto"/>
        <w:right w:val="none" w:sz="0" w:space="0" w:color="auto"/>
      </w:divBdr>
    </w:div>
    <w:div w:id="591159053">
      <w:bodyDiv w:val="1"/>
      <w:marLeft w:val="0"/>
      <w:marRight w:val="0"/>
      <w:marTop w:val="0"/>
      <w:marBottom w:val="0"/>
      <w:divBdr>
        <w:top w:val="none" w:sz="0" w:space="0" w:color="auto"/>
        <w:left w:val="none" w:sz="0" w:space="0" w:color="auto"/>
        <w:bottom w:val="none" w:sz="0" w:space="0" w:color="auto"/>
        <w:right w:val="none" w:sz="0" w:space="0" w:color="auto"/>
      </w:divBdr>
    </w:div>
    <w:div w:id="617225189">
      <w:bodyDiv w:val="1"/>
      <w:marLeft w:val="0"/>
      <w:marRight w:val="0"/>
      <w:marTop w:val="0"/>
      <w:marBottom w:val="0"/>
      <w:divBdr>
        <w:top w:val="none" w:sz="0" w:space="0" w:color="auto"/>
        <w:left w:val="none" w:sz="0" w:space="0" w:color="auto"/>
        <w:bottom w:val="none" w:sz="0" w:space="0" w:color="auto"/>
        <w:right w:val="none" w:sz="0" w:space="0" w:color="auto"/>
      </w:divBdr>
    </w:div>
    <w:div w:id="643242637">
      <w:bodyDiv w:val="1"/>
      <w:marLeft w:val="0"/>
      <w:marRight w:val="0"/>
      <w:marTop w:val="0"/>
      <w:marBottom w:val="0"/>
      <w:divBdr>
        <w:top w:val="none" w:sz="0" w:space="0" w:color="auto"/>
        <w:left w:val="none" w:sz="0" w:space="0" w:color="auto"/>
        <w:bottom w:val="none" w:sz="0" w:space="0" w:color="auto"/>
        <w:right w:val="none" w:sz="0" w:space="0" w:color="auto"/>
      </w:divBdr>
    </w:div>
    <w:div w:id="826441555">
      <w:bodyDiv w:val="1"/>
      <w:marLeft w:val="0"/>
      <w:marRight w:val="0"/>
      <w:marTop w:val="0"/>
      <w:marBottom w:val="0"/>
      <w:divBdr>
        <w:top w:val="none" w:sz="0" w:space="0" w:color="auto"/>
        <w:left w:val="none" w:sz="0" w:space="0" w:color="auto"/>
        <w:bottom w:val="none" w:sz="0" w:space="0" w:color="auto"/>
        <w:right w:val="none" w:sz="0" w:space="0" w:color="auto"/>
      </w:divBdr>
    </w:div>
    <w:div w:id="843318787">
      <w:bodyDiv w:val="1"/>
      <w:marLeft w:val="0"/>
      <w:marRight w:val="0"/>
      <w:marTop w:val="0"/>
      <w:marBottom w:val="0"/>
      <w:divBdr>
        <w:top w:val="none" w:sz="0" w:space="0" w:color="auto"/>
        <w:left w:val="none" w:sz="0" w:space="0" w:color="auto"/>
        <w:bottom w:val="none" w:sz="0" w:space="0" w:color="auto"/>
        <w:right w:val="none" w:sz="0" w:space="0" w:color="auto"/>
      </w:divBdr>
      <w:divsChild>
        <w:div w:id="2108961003">
          <w:marLeft w:val="0"/>
          <w:marRight w:val="0"/>
          <w:marTop w:val="0"/>
          <w:marBottom w:val="0"/>
          <w:divBdr>
            <w:top w:val="none" w:sz="0" w:space="0" w:color="auto"/>
            <w:left w:val="none" w:sz="0" w:space="0" w:color="auto"/>
            <w:bottom w:val="none" w:sz="0" w:space="0" w:color="auto"/>
            <w:right w:val="none" w:sz="0" w:space="0" w:color="auto"/>
          </w:divBdr>
          <w:divsChild>
            <w:div w:id="235165191">
              <w:marLeft w:val="0"/>
              <w:marRight w:val="0"/>
              <w:marTop w:val="0"/>
              <w:marBottom w:val="0"/>
              <w:divBdr>
                <w:top w:val="none" w:sz="0" w:space="0" w:color="auto"/>
                <w:left w:val="none" w:sz="0" w:space="0" w:color="auto"/>
                <w:bottom w:val="none" w:sz="0" w:space="0" w:color="auto"/>
                <w:right w:val="none" w:sz="0" w:space="0" w:color="auto"/>
              </w:divBdr>
              <w:divsChild>
                <w:div w:id="359821670">
                  <w:marLeft w:val="0"/>
                  <w:marRight w:val="0"/>
                  <w:marTop w:val="0"/>
                  <w:marBottom w:val="0"/>
                  <w:divBdr>
                    <w:top w:val="none" w:sz="0" w:space="0" w:color="auto"/>
                    <w:left w:val="none" w:sz="0" w:space="0" w:color="auto"/>
                    <w:bottom w:val="none" w:sz="0" w:space="0" w:color="auto"/>
                    <w:right w:val="none" w:sz="0" w:space="0" w:color="auto"/>
                  </w:divBdr>
                  <w:divsChild>
                    <w:div w:id="1032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4845">
      <w:bodyDiv w:val="1"/>
      <w:marLeft w:val="0"/>
      <w:marRight w:val="0"/>
      <w:marTop w:val="0"/>
      <w:marBottom w:val="0"/>
      <w:divBdr>
        <w:top w:val="none" w:sz="0" w:space="0" w:color="auto"/>
        <w:left w:val="none" w:sz="0" w:space="0" w:color="auto"/>
        <w:bottom w:val="none" w:sz="0" w:space="0" w:color="auto"/>
        <w:right w:val="none" w:sz="0" w:space="0" w:color="auto"/>
      </w:divBdr>
    </w:div>
    <w:div w:id="919219127">
      <w:bodyDiv w:val="1"/>
      <w:marLeft w:val="0"/>
      <w:marRight w:val="0"/>
      <w:marTop w:val="0"/>
      <w:marBottom w:val="0"/>
      <w:divBdr>
        <w:top w:val="none" w:sz="0" w:space="0" w:color="auto"/>
        <w:left w:val="none" w:sz="0" w:space="0" w:color="auto"/>
        <w:bottom w:val="none" w:sz="0" w:space="0" w:color="auto"/>
        <w:right w:val="none" w:sz="0" w:space="0" w:color="auto"/>
      </w:divBdr>
      <w:divsChild>
        <w:div w:id="869489298">
          <w:marLeft w:val="0"/>
          <w:marRight w:val="0"/>
          <w:marTop w:val="0"/>
          <w:marBottom w:val="0"/>
          <w:divBdr>
            <w:top w:val="none" w:sz="0" w:space="0" w:color="auto"/>
            <w:left w:val="none" w:sz="0" w:space="0" w:color="auto"/>
            <w:bottom w:val="none" w:sz="0" w:space="0" w:color="auto"/>
            <w:right w:val="none" w:sz="0" w:space="0" w:color="auto"/>
          </w:divBdr>
        </w:div>
      </w:divsChild>
    </w:div>
    <w:div w:id="931740571">
      <w:bodyDiv w:val="1"/>
      <w:marLeft w:val="0"/>
      <w:marRight w:val="0"/>
      <w:marTop w:val="0"/>
      <w:marBottom w:val="0"/>
      <w:divBdr>
        <w:top w:val="none" w:sz="0" w:space="0" w:color="auto"/>
        <w:left w:val="none" w:sz="0" w:space="0" w:color="auto"/>
        <w:bottom w:val="none" w:sz="0" w:space="0" w:color="auto"/>
        <w:right w:val="none" w:sz="0" w:space="0" w:color="auto"/>
      </w:divBdr>
    </w:div>
    <w:div w:id="1045569439">
      <w:bodyDiv w:val="1"/>
      <w:marLeft w:val="0"/>
      <w:marRight w:val="0"/>
      <w:marTop w:val="0"/>
      <w:marBottom w:val="0"/>
      <w:divBdr>
        <w:top w:val="none" w:sz="0" w:space="0" w:color="auto"/>
        <w:left w:val="none" w:sz="0" w:space="0" w:color="auto"/>
        <w:bottom w:val="none" w:sz="0" w:space="0" w:color="auto"/>
        <w:right w:val="none" w:sz="0" w:space="0" w:color="auto"/>
      </w:divBdr>
      <w:divsChild>
        <w:div w:id="423499018">
          <w:marLeft w:val="0"/>
          <w:marRight w:val="0"/>
          <w:marTop w:val="0"/>
          <w:marBottom w:val="0"/>
          <w:divBdr>
            <w:top w:val="none" w:sz="0" w:space="0" w:color="auto"/>
            <w:left w:val="none" w:sz="0" w:space="0" w:color="auto"/>
            <w:bottom w:val="none" w:sz="0" w:space="0" w:color="auto"/>
            <w:right w:val="none" w:sz="0" w:space="0" w:color="auto"/>
          </w:divBdr>
          <w:divsChild>
            <w:div w:id="509562039">
              <w:marLeft w:val="0"/>
              <w:marRight w:val="0"/>
              <w:marTop w:val="0"/>
              <w:marBottom w:val="0"/>
              <w:divBdr>
                <w:top w:val="none" w:sz="0" w:space="0" w:color="auto"/>
                <w:left w:val="none" w:sz="0" w:space="0" w:color="auto"/>
                <w:bottom w:val="none" w:sz="0" w:space="0" w:color="auto"/>
                <w:right w:val="none" w:sz="0" w:space="0" w:color="auto"/>
              </w:divBdr>
              <w:divsChild>
                <w:div w:id="247933472">
                  <w:marLeft w:val="0"/>
                  <w:marRight w:val="0"/>
                  <w:marTop w:val="0"/>
                  <w:marBottom w:val="0"/>
                  <w:divBdr>
                    <w:top w:val="none" w:sz="0" w:space="0" w:color="auto"/>
                    <w:left w:val="none" w:sz="0" w:space="0" w:color="auto"/>
                    <w:bottom w:val="none" w:sz="0" w:space="0" w:color="auto"/>
                    <w:right w:val="none" w:sz="0" w:space="0" w:color="auto"/>
                  </w:divBdr>
                  <w:divsChild>
                    <w:div w:id="1682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8208">
      <w:bodyDiv w:val="1"/>
      <w:marLeft w:val="0"/>
      <w:marRight w:val="0"/>
      <w:marTop w:val="0"/>
      <w:marBottom w:val="0"/>
      <w:divBdr>
        <w:top w:val="none" w:sz="0" w:space="0" w:color="auto"/>
        <w:left w:val="none" w:sz="0" w:space="0" w:color="auto"/>
        <w:bottom w:val="none" w:sz="0" w:space="0" w:color="auto"/>
        <w:right w:val="none" w:sz="0" w:space="0" w:color="auto"/>
      </w:divBdr>
    </w:div>
    <w:div w:id="1204824015">
      <w:bodyDiv w:val="1"/>
      <w:marLeft w:val="0"/>
      <w:marRight w:val="0"/>
      <w:marTop w:val="0"/>
      <w:marBottom w:val="0"/>
      <w:divBdr>
        <w:top w:val="none" w:sz="0" w:space="0" w:color="auto"/>
        <w:left w:val="none" w:sz="0" w:space="0" w:color="auto"/>
        <w:bottom w:val="none" w:sz="0" w:space="0" w:color="auto"/>
        <w:right w:val="none" w:sz="0" w:space="0" w:color="auto"/>
      </w:divBdr>
    </w:div>
    <w:div w:id="1297954140">
      <w:bodyDiv w:val="1"/>
      <w:marLeft w:val="0"/>
      <w:marRight w:val="0"/>
      <w:marTop w:val="0"/>
      <w:marBottom w:val="0"/>
      <w:divBdr>
        <w:top w:val="none" w:sz="0" w:space="0" w:color="auto"/>
        <w:left w:val="none" w:sz="0" w:space="0" w:color="auto"/>
        <w:bottom w:val="none" w:sz="0" w:space="0" w:color="auto"/>
        <w:right w:val="none" w:sz="0" w:space="0" w:color="auto"/>
      </w:divBdr>
      <w:divsChild>
        <w:div w:id="1476024835">
          <w:marLeft w:val="0"/>
          <w:marRight w:val="0"/>
          <w:marTop w:val="0"/>
          <w:marBottom w:val="0"/>
          <w:divBdr>
            <w:top w:val="none" w:sz="0" w:space="0" w:color="auto"/>
            <w:left w:val="none" w:sz="0" w:space="0" w:color="auto"/>
            <w:bottom w:val="none" w:sz="0" w:space="0" w:color="auto"/>
            <w:right w:val="none" w:sz="0" w:space="0" w:color="auto"/>
          </w:divBdr>
          <w:divsChild>
            <w:div w:id="1950432095">
              <w:marLeft w:val="0"/>
              <w:marRight w:val="0"/>
              <w:marTop w:val="0"/>
              <w:marBottom w:val="0"/>
              <w:divBdr>
                <w:top w:val="none" w:sz="0" w:space="0" w:color="auto"/>
                <w:left w:val="none" w:sz="0" w:space="0" w:color="auto"/>
                <w:bottom w:val="none" w:sz="0" w:space="0" w:color="auto"/>
                <w:right w:val="none" w:sz="0" w:space="0" w:color="auto"/>
              </w:divBdr>
              <w:divsChild>
                <w:div w:id="9468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48742">
      <w:bodyDiv w:val="1"/>
      <w:marLeft w:val="0"/>
      <w:marRight w:val="0"/>
      <w:marTop w:val="0"/>
      <w:marBottom w:val="0"/>
      <w:divBdr>
        <w:top w:val="none" w:sz="0" w:space="0" w:color="auto"/>
        <w:left w:val="none" w:sz="0" w:space="0" w:color="auto"/>
        <w:bottom w:val="none" w:sz="0" w:space="0" w:color="auto"/>
        <w:right w:val="none" w:sz="0" w:space="0" w:color="auto"/>
      </w:divBdr>
    </w:div>
    <w:div w:id="1385955923">
      <w:bodyDiv w:val="1"/>
      <w:marLeft w:val="0"/>
      <w:marRight w:val="0"/>
      <w:marTop w:val="0"/>
      <w:marBottom w:val="0"/>
      <w:divBdr>
        <w:top w:val="none" w:sz="0" w:space="0" w:color="auto"/>
        <w:left w:val="none" w:sz="0" w:space="0" w:color="auto"/>
        <w:bottom w:val="none" w:sz="0" w:space="0" w:color="auto"/>
        <w:right w:val="none" w:sz="0" w:space="0" w:color="auto"/>
      </w:divBdr>
      <w:divsChild>
        <w:div w:id="1880624278">
          <w:marLeft w:val="0"/>
          <w:marRight w:val="0"/>
          <w:marTop w:val="0"/>
          <w:marBottom w:val="0"/>
          <w:divBdr>
            <w:top w:val="none" w:sz="0" w:space="0" w:color="auto"/>
            <w:left w:val="none" w:sz="0" w:space="0" w:color="auto"/>
            <w:bottom w:val="none" w:sz="0" w:space="0" w:color="auto"/>
            <w:right w:val="none" w:sz="0" w:space="0" w:color="auto"/>
          </w:divBdr>
          <w:divsChild>
            <w:div w:id="567156477">
              <w:marLeft w:val="0"/>
              <w:marRight w:val="0"/>
              <w:marTop w:val="0"/>
              <w:marBottom w:val="0"/>
              <w:divBdr>
                <w:top w:val="none" w:sz="0" w:space="0" w:color="auto"/>
                <w:left w:val="none" w:sz="0" w:space="0" w:color="auto"/>
                <w:bottom w:val="none" w:sz="0" w:space="0" w:color="auto"/>
                <w:right w:val="none" w:sz="0" w:space="0" w:color="auto"/>
              </w:divBdr>
              <w:divsChild>
                <w:div w:id="353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087">
      <w:bodyDiv w:val="1"/>
      <w:marLeft w:val="0"/>
      <w:marRight w:val="0"/>
      <w:marTop w:val="0"/>
      <w:marBottom w:val="0"/>
      <w:divBdr>
        <w:top w:val="none" w:sz="0" w:space="0" w:color="auto"/>
        <w:left w:val="none" w:sz="0" w:space="0" w:color="auto"/>
        <w:bottom w:val="none" w:sz="0" w:space="0" w:color="auto"/>
        <w:right w:val="none" w:sz="0" w:space="0" w:color="auto"/>
      </w:divBdr>
    </w:div>
    <w:div w:id="1455056795">
      <w:bodyDiv w:val="1"/>
      <w:marLeft w:val="0"/>
      <w:marRight w:val="0"/>
      <w:marTop w:val="0"/>
      <w:marBottom w:val="0"/>
      <w:divBdr>
        <w:top w:val="none" w:sz="0" w:space="0" w:color="auto"/>
        <w:left w:val="none" w:sz="0" w:space="0" w:color="auto"/>
        <w:bottom w:val="none" w:sz="0" w:space="0" w:color="auto"/>
        <w:right w:val="none" w:sz="0" w:space="0" w:color="auto"/>
      </w:divBdr>
    </w:div>
    <w:div w:id="1458524181">
      <w:bodyDiv w:val="1"/>
      <w:marLeft w:val="0"/>
      <w:marRight w:val="0"/>
      <w:marTop w:val="0"/>
      <w:marBottom w:val="0"/>
      <w:divBdr>
        <w:top w:val="none" w:sz="0" w:space="0" w:color="auto"/>
        <w:left w:val="none" w:sz="0" w:space="0" w:color="auto"/>
        <w:bottom w:val="none" w:sz="0" w:space="0" w:color="auto"/>
        <w:right w:val="none" w:sz="0" w:space="0" w:color="auto"/>
      </w:divBdr>
      <w:divsChild>
        <w:div w:id="2029017904">
          <w:marLeft w:val="0"/>
          <w:marRight w:val="0"/>
          <w:marTop w:val="0"/>
          <w:marBottom w:val="0"/>
          <w:divBdr>
            <w:top w:val="none" w:sz="0" w:space="0" w:color="auto"/>
            <w:left w:val="none" w:sz="0" w:space="0" w:color="auto"/>
            <w:bottom w:val="none" w:sz="0" w:space="0" w:color="auto"/>
            <w:right w:val="none" w:sz="0" w:space="0" w:color="auto"/>
          </w:divBdr>
          <w:divsChild>
            <w:div w:id="2051605547">
              <w:marLeft w:val="0"/>
              <w:marRight w:val="0"/>
              <w:marTop w:val="0"/>
              <w:marBottom w:val="0"/>
              <w:divBdr>
                <w:top w:val="none" w:sz="0" w:space="0" w:color="auto"/>
                <w:left w:val="none" w:sz="0" w:space="0" w:color="auto"/>
                <w:bottom w:val="none" w:sz="0" w:space="0" w:color="auto"/>
                <w:right w:val="none" w:sz="0" w:space="0" w:color="auto"/>
              </w:divBdr>
              <w:divsChild>
                <w:div w:id="18233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853">
      <w:bodyDiv w:val="1"/>
      <w:marLeft w:val="0"/>
      <w:marRight w:val="0"/>
      <w:marTop w:val="0"/>
      <w:marBottom w:val="0"/>
      <w:divBdr>
        <w:top w:val="none" w:sz="0" w:space="0" w:color="auto"/>
        <w:left w:val="none" w:sz="0" w:space="0" w:color="auto"/>
        <w:bottom w:val="none" w:sz="0" w:space="0" w:color="auto"/>
        <w:right w:val="none" w:sz="0" w:space="0" w:color="auto"/>
      </w:divBdr>
    </w:div>
    <w:div w:id="1532037401">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sChild>
        <w:div w:id="966617715">
          <w:marLeft w:val="0"/>
          <w:marRight w:val="0"/>
          <w:marTop w:val="0"/>
          <w:marBottom w:val="0"/>
          <w:divBdr>
            <w:top w:val="none" w:sz="0" w:space="0" w:color="auto"/>
            <w:left w:val="none" w:sz="0" w:space="0" w:color="auto"/>
            <w:bottom w:val="none" w:sz="0" w:space="0" w:color="auto"/>
            <w:right w:val="none" w:sz="0" w:space="0" w:color="auto"/>
          </w:divBdr>
          <w:divsChild>
            <w:div w:id="459566873">
              <w:marLeft w:val="0"/>
              <w:marRight w:val="0"/>
              <w:marTop w:val="0"/>
              <w:marBottom w:val="0"/>
              <w:divBdr>
                <w:top w:val="none" w:sz="0" w:space="0" w:color="auto"/>
                <w:left w:val="none" w:sz="0" w:space="0" w:color="auto"/>
                <w:bottom w:val="none" w:sz="0" w:space="0" w:color="auto"/>
                <w:right w:val="none" w:sz="0" w:space="0" w:color="auto"/>
              </w:divBdr>
              <w:divsChild>
                <w:div w:id="1883983104">
                  <w:marLeft w:val="0"/>
                  <w:marRight w:val="0"/>
                  <w:marTop w:val="0"/>
                  <w:marBottom w:val="0"/>
                  <w:divBdr>
                    <w:top w:val="none" w:sz="0" w:space="0" w:color="auto"/>
                    <w:left w:val="none" w:sz="0" w:space="0" w:color="auto"/>
                    <w:bottom w:val="none" w:sz="0" w:space="0" w:color="auto"/>
                    <w:right w:val="none" w:sz="0" w:space="0" w:color="auto"/>
                  </w:divBdr>
                  <w:divsChild>
                    <w:div w:id="1474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1227">
      <w:bodyDiv w:val="1"/>
      <w:marLeft w:val="0"/>
      <w:marRight w:val="0"/>
      <w:marTop w:val="0"/>
      <w:marBottom w:val="0"/>
      <w:divBdr>
        <w:top w:val="none" w:sz="0" w:space="0" w:color="auto"/>
        <w:left w:val="none" w:sz="0" w:space="0" w:color="auto"/>
        <w:bottom w:val="none" w:sz="0" w:space="0" w:color="auto"/>
        <w:right w:val="none" w:sz="0" w:space="0" w:color="auto"/>
      </w:divBdr>
      <w:divsChild>
        <w:div w:id="486826058">
          <w:marLeft w:val="0"/>
          <w:marRight w:val="0"/>
          <w:marTop w:val="0"/>
          <w:marBottom w:val="0"/>
          <w:divBdr>
            <w:top w:val="none" w:sz="0" w:space="0" w:color="auto"/>
            <w:left w:val="none" w:sz="0" w:space="0" w:color="auto"/>
            <w:bottom w:val="none" w:sz="0" w:space="0" w:color="auto"/>
            <w:right w:val="none" w:sz="0" w:space="0" w:color="auto"/>
          </w:divBdr>
        </w:div>
        <w:div w:id="681055049">
          <w:marLeft w:val="0"/>
          <w:marRight w:val="0"/>
          <w:marTop w:val="0"/>
          <w:marBottom w:val="0"/>
          <w:divBdr>
            <w:top w:val="none" w:sz="0" w:space="0" w:color="auto"/>
            <w:left w:val="none" w:sz="0" w:space="0" w:color="auto"/>
            <w:bottom w:val="none" w:sz="0" w:space="0" w:color="auto"/>
            <w:right w:val="none" w:sz="0" w:space="0" w:color="auto"/>
          </w:divBdr>
        </w:div>
        <w:div w:id="766652191">
          <w:marLeft w:val="0"/>
          <w:marRight w:val="0"/>
          <w:marTop w:val="0"/>
          <w:marBottom w:val="0"/>
          <w:divBdr>
            <w:top w:val="none" w:sz="0" w:space="0" w:color="auto"/>
            <w:left w:val="none" w:sz="0" w:space="0" w:color="auto"/>
            <w:bottom w:val="none" w:sz="0" w:space="0" w:color="auto"/>
            <w:right w:val="none" w:sz="0" w:space="0" w:color="auto"/>
          </w:divBdr>
        </w:div>
        <w:div w:id="1359772298">
          <w:marLeft w:val="0"/>
          <w:marRight w:val="0"/>
          <w:marTop w:val="0"/>
          <w:marBottom w:val="0"/>
          <w:divBdr>
            <w:top w:val="none" w:sz="0" w:space="0" w:color="auto"/>
            <w:left w:val="none" w:sz="0" w:space="0" w:color="auto"/>
            <w:bottom w:val="none" w:sz="0" w:space="0" w:color="auto"/>
            <w:right w:val="none" w:sz="0" w:space="0" w:color="auto"/>
          </w:divBdr>
        </w:div>
      </w:divsChild>
    </w:div>
    <w:div w:id="1662854458">
      <w:bodyDiv w:val="1"/>
      <w:marLeft w:val="0"/>
      <w:marRight w:val="0"/>
      <w:marTop w:val="0"/>
      <w:marBottom w:val="0"/>
      <w:divBdr>
        <w:top w:val="none" w:sz="0" w:space="0" w:color="auto"/>
        <w:left w:val="none" w:sz="0" w:space="0" w:color="auto"/>
        <w:bottom w:val="none" w:sz="0" w:space="0" w:color="auto"/>
        <w:right w:val="none" w:sz="0" w:space="0" w:color="auto"/>
      </w:divBdr>
      <w:divsChild>
        <w:div w:id="1256018892">
          <w:marLeft w:val="0"/>
          <w:marRight w:val="0"/>
          <w:marTop w:val="0"/>
          <w:marBottom w:val="0"/>
          <w:divBdr>
            <w:top w:val="none" w:sz="0" w:space="0" w:color="auto"/>
            <w:left w:val="none" w:sz="0" w:space="0" w:color="auto"/>
            <w:bottom w:val="none" w:sz="0" w:space="0" w:color="auto"/>
            <w:right w:val="none" w:sz="0" w:space="0" w:color="auto"/>
          </w:divBdr>
          <w:divsChild>
            <w:div w:id="241454571">
              <w:marLeft w:val="0"/>
              <w:marRight w:val="0"/>
              <w:marTop w:val="0"/>
              <w:marBottom w:val="0"/>
              <w:divBdr>
                <w:top w:val="none" w:sz="0" w:space="0" w:color="auto"/>
                <w:left w:val="none" w:sz="0" w:space="0" w:color="auto"/>
                <w:bottom w:val="none" w:sz="0" w:space="0" w:color="auto"/>
                <w:right w:val="none" w:sz="0" w:space="0" w:color="auto"/>
              </w:divBdr>
              <w:divsChild>
                <w:div w:id="2080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43620">
      <w:bodyDiv w:val="1"/>
      <w:marLeft w:val="0"/>
      <w:marRight w:val="0"/>
      <w:marTop w:val="0"/>
      <w:marBottom w:val="0"/>
      <w:divBdr>
        <w:top w:val="none" w:sz="0" w:space="0" w:color="auto"/>
        <w:left w:val="none" w:sz="0" w:space="0" w:color="auto"/>
        <w:bottom w:val="none" w:sz="0" w:space="0" w:color="auto"/>
        <w:right w:val="none" w:sz="0" w:space="0" w:color="auto"/>
      </w:divBdr>
      <w:divsChild>
        <w:div w:id="414864599">
          <w:marLeft w:val="0"/>
          <w:marRight w:val="0"/>
          <w:marTop w:val="0"/>
          <w:marBottom w:val="0"/>
          <w:divBdr>
            <w:top w:val="none" w:sz="0" w:space="0" w:color="auto"/>
            <w:left w:val="none" w:sz="0" w:space="0" w:color="auto"/>
            <w:bottom w:val="none" w:sz="0" w:space="0" w:color="auto"/>
            <w:right w:val="none" w:sz="0" w:space="0" w:color="auto"/>
          </w:divBdr>
          <w:divsChild>
            <w:div w:id="2141461793">
              <w:marLeft w:val="0"/>
              <w:marRight w:val="0"/>
              <w:marTop w:val="0"/>
              <w:marBottom w:val="0"/>
              <w:divBdr>
                <w:top w:val="none" w:sz="0" w:space="0" w:color="auto"/>
                <w:left w:val="none" w:sz="0" w:space="0" w:color="auto"/>
                <w:bottom w:val="none" w:sz="0" w:space="0" w:color="auto"/>
                <w:right w:val="none" w:sz="0" w:space="0" w:color="auto"/>
              </w:divBdr>
              <w:divsChild>
                <w:div w:id="303891700">
                  <w:marLeft w:val="0"/>
                  <w:marRight w:val="0"/>
                  <w:marTop w:val="0"/>
                  <w:marBottom w:val="0"/>
                  <w:divBdr>
                    <w:top w:val="none" w:sz="0" w:space="0" w:color="auto"/>
                    <w:left w:val="none" w:sz="0" w:space="0" w:color="auto"/>
                    <w:bottom w:val="none" w:sz="0" w:space="0" w:color="auto"/>
                    <w:right w:val="none" w:sz="0" w:space="0" w:color="auto"/>
                  </w:divBdr>
                  <w:divsChild>
                    <w:div w:id="44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71330">
      <w:bodyDiv w:val="1"/>
      <w:marLeft w:val="0"/>
      <w:marRight w:val="0"/>
      <w:marTop w:val="0"/>
      <w:marBottom w:val="0"/>
      <w:divBdr>
        <w:top w:val="none" w:sz="0" w:space="0" w:color="auto"/>
        <w:left w:val="none" w:sz="0" w:space="0" w:color="auto"/>
        <w:bottom w:val="none" w:sz="0" w:space="0" w:color="auto"/>
        <w:right w:val="none" w:sz="0" w:space="0" w:color="auto"/>
      </w:divBdr>
      <w:divsChild>
        <w:div w:id="605314828">
          <w:marLeft w:val="0"/>
          <w:marRight w:val="0"/>
          <w:marTop w:val="0"/>
          <w:marBottom w:val="0"/>
          <w:divBdr>
            <w:top w:val="none" w:sz="0" w:space="0" w:color="auto"/>
            <w:left w:val="none" w:sz="0" w:space="0" w:color="auto"/>
            <w:bottom w:val="none" w:sz="0" w:space="0" w:color="auto"/>
            <w:right w:val="none" w:sz="0" w:space="0" w:color="auto"/>
          </w:divBdr>
          <w:divsChild>
            <w:div w:id="911890082">
              <w:marLeft w:val="0"/>
              <w:marRight w:val="0"/>
              <w:marTop w:val="0"/>
              <w:marBottom w:val="0"/>
              <w:divBdr>
                <w:top w:val="none" w:sz="0" w:space="0" w:color="auto"/>
                <w:left w:val="none" w:sz="0" w:space="0" w:color="auto"/>
                <w:bottom w:val="none" w:sz="0" w:space="0" w:color="auto"/>
                <w:right w:val="none" w:sz="0" w:space="0" w:color="auto"/>
              </w:divBdr>
              <w:divsChild>
                <w:div w:id="523640021">
                  <w:marLeft w:val="0"/>
                  <w:marRight w:val="0"/>
                  <w:marTop w:val="0"/>
                  <w:marBottom w:val="0"/>
                  <w:divBdr>
                    <w:top w:val="none" w:sz="0" w:space="0" w:color="auto"/>
                    <w:left w:val="none" w:sz="0" w:space="0" w:color="auto"/>
                    <w:bottom w:val="none" w:sz="0" w:space="0" w:color="auto"/>
                    <w:right w:val="none" w:sz="0" w:space="0" w:color="auto"/>
                  </w:divBdr>
                  <w:divsChild>
                    <w:div w:id="1477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4234">
      <w:bodyDiv w:val="1"/>
      <w:marLeft w:val="0"/>
      <w:marRight w:val="0"/>
      <w:marTop w:val="0"/>
      <w:marBottom w:val="0"/>
      <w:divBdr>
        <w:top w:val="none" w:sz="0" w:space="0" w:color="auto"/>
        <w:left w:val="none" w:sz="0" w:space="0" w:color="auto"/>
        <w:bottom w:val="none" w:sz="0" w:space="0" w:color="auto"/>
        <w:right w:val="none" w:sz="0" w:space="0" w:color="auto"/>
      </w:divBdr>
    </w:div>
    <w:div w:id="1793786438">
      <w:bodyDiv w:val="1"/>
      <w:marLeft w:val="0"/>
      <w:marRight w:val="0"/>
      <w:marTop w:val="0"/>
      <w:marBottom w:val="0"/>
      <w:divBdr>
        <w:top w:val="none" w:sz="0" w:space="0" w:color="auto"/>
        <w:left w:val="none" w:sz="0" w:space="0" w:color="auto"/>
        <w:bottom w:val="none" w:sz="0" w:space="0" w:color="auto"/>
        <w:right w:val="none" w:sz="0" w:space="0" w:color="auto"/>
      </w:divBdr>
    </w:div>
    <w:div w:id="1812626162">
      <w:bodyDiv w:val="1"/>
      <w:marLeft w:val="0"/>
      <w:marRight w:val="0"/>
      <w:marTop w:val="0"/>
      <w:marBottom w:val="0"/>
      <w:divBdr>
        <w:top w:val="none" w:sz="0" w:space="0" w:color="auto"/>
        <w:left w:val="none" w:sz="0" w:space="0" w:color="auto"/>
        <w:bottom w:val="none" w:sz="0" w:space="0" w:color="auto"/>
        <w:right w:val="none" w:sz="0" w:space="0" w:color="auto"/>
      </w:divBdr>
      <w:divsChild>
        <w:div w:id="50546516">
          <w:marLeft w:val="0"/>
          <w:marRight w:val="0"/>
          <w:marTop w:val="0"/>
          <w:marBottom w:val="0"/>
          <w:divBdr>
            <w:top w:val="none" w:sz="0" w:space="0" w:color="auto"/>
            <w:left w:val="none" w:sz="0" w:space="0" w:color="auto"/>
            <w:bottom w:val="none" w:sz="0" w:space="0" w:color="auto"/>
            <w:right w:val="none" w:sz="0" w:space="0" w:color="auto"/>
          </w:divBdr>
          <w:divsChild>
            <w:div w:id="1049916007">
              <w:marLeft w:val="0"/>
              <w:marRight w:val="0"/>
              <w:marTop w:val="0"/>
              <w:marBottom w:val="0"/>
              <w:divBdr>
                <w:top w:val="none" w:sz="0" w:space="0" w:color="auto"/>
                <w:left w:val="none" w:sz="0" w:space="0" w:color="auto"/>
                <w:bottom w:val="none" w:sz="0" w:space="0" w:color="auto"/>
                <w:right w:val="none" w:sz="0" w:space="0" w:color="auto"/>
              </w:divBdr>
              <w:divsChild>
                <w:div w:id="1111976969">
                  <w:marLeft w:val="0"/>
                  <w:marRight w:val="0"/>
                  <w:marTop w:val="0"/>
                  <w:marBottom w:val="0"/>
                  <w:divBdr>
                    <w:top w:val="none" w:sz="0" w:space="0" w:color="auto"/>
                    <w:left w:val="none" w:sz="0" w:space="0" w:color="auto"/>
                    <w:bottom w:val="none" w:sz="0" w:space="0" w:color="auto"/>
                    <w:right w:val="none" w:sz="0" w:space="0" w:color="auto"/>
                  </w:divBdr>
                  <w:divsChild>
                    <w:div w:id="13807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3360">
      <w:bodyDiv w:val="1"/>
      <w:marLeft w:val="0"/>
      <w:marRight w:val="0"/>
      <w:marTop w:val="0"/>
      <w:marBottom w:val="0"/>
      <w:divBdr>
        <w:top w:val="none" w:sz="0" w:space="0" w:color="auto"/>
        <w:left w:val="none" w:sz="0" w:space="0" w:color="auto"/>
        <w:bottom w:val="none" w:sz="0" w:space="0" w:color="auto"/>
        <w:right w:val="none" w:sz="0" w:space="0" w:color="auto"/>
      </w:divBdr>
      <w:divsChild>
        <w:div w:id="1618637842">
          <w:marLeft w:val="0"/>
          <w:marRight w:val="0"/>
          <w:marTop w:val="0"/>
          <w:marBottom w:val="0"/>
          <w:divBdr>
            <w:top w:val="none" w:sz="0" w:space="0" w:color="auto"/>
            <w:left w:val="none" w:sz="0" w:space="0" w:color="auto"/>
            <w:bottom w:val="none" w:sz="0" w:space="0" w:color="auto"/>
            <w:right w:val="none" w:sz="0" w:space="0" w:color="auto"/>
          </w:divBdr>
          <w:divsChild>
            <w:div w:id="1619723367">
              <w:marLeft w:val="0"/>
              <w:marRight w:val="0"/>
              <w:marTop w:val="0"/>
              <w:marBottom w:val="0"/>
              <w:divBdr>
                <w:top w:val="none" w:sz="0" w:space="0" w:color="auto"/>
                <w:left w:val="none" w:sz="0" w:space="0" w:color="auto"/>
                <w:bottom w:val="none" w:sz="0" w:space="0" w:color="auto"/>
                <w:right w:val="none" w:sz="0" w:space="0" w:color="auto"/>
              </w:divBdr>
              <w:divsChild>
                <w:div w:id="12730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59758">
      <w:bodyDiv w:val="1"/>
      <w:marLeft w:val="0"/>
      <w:marRight w:val="0"/>
      <w:marTop w:val="0"/>
      <w:marBottom w:val="0"/>
      <w:divBdr>
        <w:top w:val="none" w:sz="0" w:space="0" w:color="auto"/>
        <w:left w:val="none" w:sz="0" w:space="0" w:color="auto"/>
        <w:bottom w:val="none" w:sz="0" w:space="0" w:color="auto"/>
        <w:right w:val="none" w:sz="0" w:space="0" w:color="auto"/>
      </w:divBdr>
      <w:divsChild>
        <w:div w:id="443769766">
          <w:marLeft w:val="0"/>
          <w:marRight w:val="0"/>
          <w:marTop w:val="0"/>
          <w:marBottom w:val="0"/>
          <w:divBdr>
            <w:top w:val="none" w:sz="0" w:space="0" w:color="auto"/>
            <w:left w:val="none" w:sz="0" w:space="0" w:color="auto"/>
            <w:bottom w:val="none" w:sz="0" w:space="0" w:color="auto"/>
            <w:right w:val="none" w:sz="0" w:space="0" w:color="auto"/>
          </w:divBdr>
          <w:divsChild>
            <w:div w:id="407965037">
              <w:marLeft w:val="0"/>
              <w:marRight w:val="0"/>
              <w:marTop w:val="0"/>
              <w:marBottom w:val="0"/>
              <w:divBdr>
                <w:top w:val="none" w:sz="0" w:space="0" w:color="auto"/>
                <w:left w:val="none" w:sz="0" w:space="0" w:color="auto"/>
                <w:bottom w:val="none" w:sz="0" w:space="0" w:color="auto"/>
                <w:right w:val="none" w:sz="0" w:space="0" w:color="auto"/>
              </w:divBdr>
              <w:divsChild>
                <w:div w:id="1808087588">
                  <w:marLeft w:val="0"/>
                  <w:marRight w:val="0"/>
                  <w:marTop w:val="0"/>
                  <w:marBottom w:val="0"/>
                  <w:divBdr>
                    <w:top w:val="none" w:sz="0" w:space="0" w:color="auto"/>
                    <w:left w:val="none" w:sz="0" w:space="0" w:color="auto"/>
                    <w:bottom w:val="none" w:sz="0" w:space="0" w:color="auto"/>
                    <w:right w:val="none" w:sz="0" w:space="0" w:color="auto"/>
                  </w:divBdr>
                  <w:divsChild>
                    <w:div w:id="204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9006">
      <w:bodyDiv w:val="1"/>
      <w:marLeft w:val="0"/>
      <w:marRight w:val="0"/>
      <w:marTop w:val="0"/>
      <w:marBottom w:val="0"/>
      <w:divBdr>
        <w:top w:val="none" w:sz="0" w:space="0" w:color="auto"/>
        <w:left w:val="none" w:sz="0" w:space="0" w:color="auto"/>
        <w:bottom w:val="none" w:sz="0" w:space="0" w:color="auto"/>
        <w:right w:val="none" w:sz="0" w:space="0" w:color="auto"/>
      </w:divBdr>
      <w:divsChild>
        <w:div w:id="1092700915">
          <w:marLeft w:val="0"/>
          <w:marRight w:val="0"/>
          <w:marTop w:val="0"/>
          <w:marBottom w:val="0"/>
          <w:divBdr>
            <w:top w:val="none" w:sz="0" w:space="0" w:color="auto"/>
            <w:left w:val="none" w:sz="0" w:space="0" w:color="auto"/>
            <w:bottom w:val="none" w:sz="0" w:space="0" w:color="auto"/>
            <w:right w:val="none" w:sz="0" w:space="0" w:color="auto"/>
          </w:divBdr>
          <w:divsChild>
            <w:div w:id="370308423">
              <w:marLeft w:val="0"/>
              <w:marRight w:val="0"/>
              <w:marTop w:val="0"/>
              <w:marBottom w:val="0"/>
              <w:divBdr>
                <w:top w:val="none" w:sz="0" w:space="0" w:color="auto"/>
                <w:left w:val="none" w:sz="0" w:space="0" w:color="auto"/>
                <w:bottom w:val="none" w:sz="0" w:space="0" w:color="auto"/>
                <w:right w:val="none" w:sz="0" w:space="0" w:color="auto"/>
              </w:divBdr>
              <w:divsChild>
                <w:div w:id="1809858732">
                  <w:marLeft w:val="0"/>
                  <w:marRight w:val="0"/>
                  <w:marTop w:val="0"/>
                  <w:marBottom w:val="0"/>
                  <w:divBdr>
                    <w:top w:val="none" w:sz="0" w:space="0" w:color="auto"/>
                    <w:left w:val="none" w:sz="0" w:space="0" w:color="auto"/>
                    <w:bottom w:val="none" w:sz="0" w:space="0" w:color="auto"/>
                    <w:right w:val="none" w:sz="0" w:space="0" w:color="auto"/>
                  </w:divBdr>
                  <w:divsChild>
                    <w:div w:id="1417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ournals.plos.org/plosone/s/data-availability" TargetMode="External"/><Relationship Id="rId18" Type="http://schemas.openxmlformats.org/officeDocument/2006/relationships/hyperlink" Target="https://doi.org/10.1007/s10668-021-01832-z"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journals.plos.org/plosone/s/file?id=ba62/PLOSOne_formatting_sample_title_authors_affiliations.pdf" TargetMode="External"/><Relationship Id="rId17" Type="http://schemas.openxmlformats.org/officeDocument/2006/relationships/hyperlink" Target="https://github.com/soukhova/Spatial-Availability-Measure/blob/main/Spatial-Availability-Paper/Spatial-Availability-Paper.Rm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ournals.plos.org/plosone/s/licenses-and-copyright" TargetMode="External"/><Relationship Id="rId20" Type="http://schemas.openxmlformats.org/officeDocument/2006/relationships/hyperlink" Target="https://doi.org/10.3390/su131693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plos.org/plosone/s/file?id=wjVg/PLOSOne_formatting_sample_main_body.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soukhova/Spatial-Availability-Measur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3390/land101112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ukhova.github.io/TTS2016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2DF9-0DA2-FB49-8D09-76D5A098E75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4" ma:contentTypeDescription="Create a new document." ma:contentTypeScope="" ma:versionID="de8f9eabc55756786dcef15ed09f7924">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e6ae062bdcc8598b046aa513b634d727"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62E2-A7AD-41F6-A861-D710ABB30A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841CC-C7E3-4FE4-B530-3356C1484B9E}">
  <ds:schemaRefs>
    <ds:schemaRef ds:uri="http://schemas.microsoft.com/sharepoint/v3/contenttype/forms"/>
  </ds:schemaRefs>
</ds:datastoreItem>
</file>

<file path=customXml/itemProps3.xml><?xml version="1.0" encoding="utf-8"?>
<ds:datastoreItem xmlns:ds="http://schemas.openxmlformats.org/officeDocument/2006/customXml" ds:itemID="{F31720AD-BBA5-4118-A3ED-09DDCE2AF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ACC46-0841-498D-88B2-D9F8CDA6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7</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Sears</dc:creator>
  <cp:keywords/>
  <dc:description/>
  <cp:lastModifiedBy>Anastasia Soukhov</cp:lastModifiedBy>
  <cp:revision>385</cp:revision>
  <cp:lastPrinted>2021-09-19T22:21:00Z</cp:lastPrinted>
  <dcterms:created xsi:type="dcterms:W3CDTF">2022-07-28T14:59:00Z</dcterms:created>
  <dcterms:modified xsi:type="dcterms:W3CDTF">2022-09-23T01:21:00Z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documentId_1717</vt:lpwstr>
  </property>
  <property fmtid="{D5CDD505-2E9C-101B-9397-08002B2CF9AE}" pid="3" name="grammarly_documentContext">
    <vt:lpwstr>{"goals":[],"domain":"general","emotions":[],"dialect":"canadian"}</vt:lpwstr>
  </property>
  <property fmtid="{D5CDD505-2E9C-101B-9397-08002B2CF9AE}" pid="4" name="ContentTypeId">
    <vt:lpwstr>0x01010000984E2BF7B50D47987372A0847FF688</vt:lpwstr>
  </property>
</Properties>
</file>